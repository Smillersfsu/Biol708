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5B88" w14:textId="77777777" w:rsidR="009A565B" w:rsidRDefault="00000000">
      <w:pPr>
        <w:pStyle w:val="Title"/>
      </w:pPr>
      <w:r>
        <w:t>COAST Proposal Draft, Fall 2024</w:t>
      </w:r>
    </w:p>
    <w:p w14:paraId="17375B89" w14:textId="77777777" w:rsidR="009A565B" w:rsidRDefault="00000000">
      <w:pPr>
        <w:pStyle w:val="Author"/>
      </w:pPr>
      <w:r>
        <w:t>Savannah K. Miller</w:t>
      </w:r>
    </w:p>
    <w:p w14:paraId="17375B8A" w14:textId="77777777" w:rsidR="009A565B" w:rsidRDefault="00000000">
      <w:pPr>
        <w:pStyle w:val="Heading1"/>
      </w:pPr>
      <w:bookmarkStart w:id="0" w:name="coast-draft-proposal-fall-2024"/>
      <w:r>
        <w:t>COAST Draft Proposal, Fall 2024</w:t>
      </w:r>
    </w:p>
    <w:p w14:paraId="17375B8B" w14:textId="77777777" w:rsidR="009A565B" w:rsidRDefault="00000000">
      <w:pPr>
        <w:pStyle w:val="Heading2"/>
      </w:pPr>
      <w:bookmarkStart w:id="1" w:name="project-description"/>
      <w:r>
        <w:t>Project Description</w:t>
      </w:r>
    </w:p>
    <w:p w14:paraId="79B94858" w14:textId="2FC53887" w:rsidR="00640295" w:rsidRPr="00640295" w:rsidRDefault="00000000" w:rsidP="00640295">
      <w:pPr>
        <w:pStyle w:val="Heading3"/>
      </w:pPr>
      <w:bookmarkStart w:id="2" w:name="background"/>
      <w:r>
        <w:t>Background</w:t>
      </w:r>
    </w:p>
    <w:p w14:paraId="0D34443E" w14:textId="6B64B145" w:rsidR="00640295" w:rsidRPr="00640295" w:rsidRDefault="00000000" w:rsidP="00640295">
      <w:pPr>
        <w:pStyle w:val="FirstParagraph"/>
      </w:pPr>
      <w:r w:rsidRPr="00333680">
        <w:t xml:space="preserve">Current research shows that there is a complexity of potential futures for marsh ecosystems, </w:t>
      </w:r>
      <w:proofErr w:type="gramStart"/>
      <w:r w:rsidRPr="00333680">
        <w:t>in light of</w:t>
      </w:r>
      <w:proofErr w:type="gramEnd"/>
      <w:r w:rsidRPr="00333680">
        <w:t xml:space="preserve"> expected worldwide sea level rise (Kirwan et al 2016</w:t>
      </w:r>
      <w:r w:rsidR="009C3DAB" w:rsidRPr="00333680">
        <w:t>, Callaway 2007</w:t>
      </w:r>
      <w:r w:rsidRPr="00333680">
        <w:t>). Marsh lands are home to a specific set of species, which are carefully adapted to the unique saline and freshwater influences that characterize a marshland (</w:t>
      </w:r>
      <w:r w:rsidR="004A2CD6" w:rsidRPr="00333680">
        <w:t>Dunson and Travis 1994</w:t>
      </w:r>
      <w:r w:rsidR="00A37CD2" w:rsidRPr="00333680">
        <w:t>;</w:t>
      </w:r>
      <w:r w:rsidR="004A2CD6" w:rsidRPr="00333680">
        <w:t xml:space="preserve"> </w:t>
      </w:r>
      <w:proofErr w:type="spellStart"/>
      <w:r w:rsidR="00CD6B76" w:rsidRPr="00333680">
        <w:t>Fagherazzi</w:t>
      </w:r>
      <w:proofErr w:type="spellEnd"/>
      <w:r w:rsidR="00CD6B76" w:rsidRPr="00333680">
        <w:t xml:space="preserve">, Marani, Blum </w:t>
      </w:r>
      <w:r w:rsidR="00524DD0" w:rsidRPr="00333680">
        <w:t>2004</w:t>
      </w:r>
      <w:r w:rsidR="00C74596" w:rsidRPr="00333680">
        <w:t>, pg. 12</w:t>
      </w:r>
      <w:proofErr w:type="gramStart"/>
      <w:r w:rsidRPr="00333680">
        <w:t>) .</w:t>
      </w:r>
      <w:proofErr w:type="gramEnd"/>
      <w:r w:rsidRPr="00333680">
        <w:t xml:space="preserve"> In addition to </w:t>
      </w:r>
      <w:r w:rsidR="00F82C70" w:rsidRPr="00333680">
        <w:t xml:space="preserve">the unique </w:t>
      </w:r>
      <w:r w:rsidR="0094154E" w:rsidRPr="00333680">
        <w:t>biodiversity of salt marshes</w:t>
      </w:r>
      <w:r w:rsidRPr="00333680">
        <w:t>, there have been</w:t>
      </w:r>
      <w:r w:rsidR="0094154E" w:rsidRPr="00333680">
        <w:t xml:space="preserve"> greater insights</w:t>
      </w:r>
      <w:r w:rsidRPr="00333680">
        <w:t xml:space="preserve"> on marsh lands roles</w:t>
      </w:r>
      <w:r w:rsidR="0094154E" w:rsidRPr="00333680">
        <w:t>’</w:t>
      </w:r>
      <w:r w:rsidRPr="00333680">
        <w:t xml:space="preserve"> in dampening the impacts of atmospheric rivers and extreme weather events, offering a potential benefit to humankind to protect coastal cities and urban areas</w:t>
      </w:r>
      <w:r w:rsidR="0094154E" w:rsidRPr="00333680">
        <w:t xml:space="preserve"> (</w:t>
      </w:r>
      <w:r w:rsidR="00CA449F" w:rsidRPr="00333680">
        <w:t>Taylor-Burns 2024</w:t>
      </w:r>
      <w:r w:rsidR="00210FE3" w:rsidRPr="00333680">
        <w:t>, Smolders</w:t>
      </w:r>
      <w:r w:rsidR="008E46DE" w:rsidRPr="00333680">
        <w:t xml:space="preserve"> 2015</w:t>
      </w:r>
      <w:r w:rsidR="00775227" w:rsidRPr="00333680">
        <w:t>)</w:t>
      </w:r>
      <w:r w:rsidRPr="00333680">
        <w:t xml:space="preserve">. </w:t>
      </w:r>
      <w:r w:rsidR="00335D5F" w:rsidRPr="00333680">
        <w:t>Human activity</w:t>
      </w:r>
      <w:r w:rsidR="00E93E34" w:rsidRPr="00333680">
        <w:t xml:space="preserve">, resource use, and </w:t>
      </w:r>
      <w:r w:rsidR="00F17127" w:rsidRPr="00333680">
        <w:t>urbanization of these ecosystems has left the remaining marsh ecosystems scarce</w:t>
      </w:r>
      <w:r w:rsidR="00A06566" w:rsidRPr="00333680">
        <w:t xml:space="preserve"> and vulnerable to the predicted effects in climate</w:t>
      </w:r>
      <w:r w:rsidR="00A729D0" w:rsidRPr="00333680">
        <w:t xml:space="preserve"> when accounting for preserving species and ecosystem function (</w:t>
      </w:r>
      <w:proofErr w:type="spellStart"/>
      <w:r w:rsidR="00D0047F" w:rsidRPr="00333680">
        <w:t>Gedan</w:t>
      </w:r>
      <w:proofErr w:type="spellEnd"/>
      <w:r w:rsidR="00D0047F" w:rsidRPr="00333680">
        <w:t xml:space="preserve"> 20</w:t>
      </w:r>
      <w:r w:rsidR="009322F5" w:rsidRPr="00333680">
        <w:t>0</w:t>
      </w:r>
      <w:r w:rsidR="001A1EC2" w:rsidRPr="00333680">
        <w:t>9</w:t>
      </w:r>
      <w:r w:rsidR="00A729D0" w:rsidRPr="00333680">
        <w:t>).</w:t>
      </w:r>
      <w:r w:rsidR="00F17127" w:rsidRPr="00333680">
        <w:t xml:space="preserve"> </w:t>
      </w:r>
      <w:r w:rsidR="001A1EC2" w:rsidRPr="00333680">
        <w:t xml:space="preserve">The </w:t>
      </w:r>
      <w:r w:rsidRPr="00333680">
        <w:t xml:space="preserve">individual complexity of the tidal, geomorphic, and vegetative makeup of each estuary </w:t>
      </w:r>
      <w:proofErr w:type="gramStart"/>
      <w:r w:rsidRPr="00333680">
        <w:t>underline</w:t>
      </w:r>
      <w:proofErr w:type="gramEnd"/>
      <w:r w:rsidRPr="00333680">
        <w:t xml:space="preserve"> the importance o</w:t>
      </w:r>
      <w:r w:rsidR="00775227" w:rsidRPr="00333680">
        <w:t>f</w:t>
      </w:r>
      <w:r w:rsidRPr="00333680">
        <w:t xml:space="preserve"> detailed in-field confirmation of the existing abiotic processes </w:t>
      </w:r>
      <w:r w:rsidR="00945723" w:rsidRPr="00333680">
        <w:t>at pla</w:t>
      </w:r>
      <w:r w:rsidR="00E626AD" w:rsidRPr="00333680">
        <w:t>y on a local scale if more mashes are to be built and restored</w:t>
      </w:r>
      <w:r w:rsidR="00462ED9" w:rsidRPr="00333680">
        <w:t xml:space="preserve"> (Ritter 2008, </w:t>
      </w:r>
      <w:r w:rsidR="002C241A" w:rsidRPr="00333680">
        <w:t>Thorne 2023</w:t>
      </w:r>
      <w:r w:rsidR="00735363" w:rsidRPr="00333680">
        <w:t>, Moffet 2010</w:t>
      </w:r>
      <w:r w:rsidR="002C241A" w:rsidRPr="00333680">
        <w:t>)</w:t>
      </w:r>
      <w:r w:rsidR="002C241A">
        <w:t xml:space="preserve"> </w:t>
      </w:r>
    </w:p>
    <w:p w14:paraId="17375B8E" w14:textId="2E90C5B0" w:rsidR="009A565B" w:rsidRDefault="00000000">
      <w:pPr>
        <w:pStyle w:val="BodyText"/>
      </w:pPr>
      <w:r w:rsidRPr="00A45487">
        <w:t xml:space="preserve">Sediment is the major component in a marsh, transported through waves and tidal action suspended in the water (suspended sediment), and later contributing to surface area and composition of the marsh through </w:t>
      </w:r>
      <w:r w:rsidR="00DC6E1F" w:rsidRPr="00A45487">
        <w:t>sediment particles building up on the salt marsh (</w:t>
      </w:r>
      <w:r w:rsidR="008C7EEF" w:rsidRPr="00A45487">
        <w:t>deposition</w:t>
      </w:r>
      <w:r w:rsidR="00DC6E1F" w:rsidRPr="00A45487">
        <w:t>)</w:t>
      </w:r>
      <w:r w:rsidRPr="00A45487">
        <w:t xml:space="preserve">, </w:t>
      </w:r>
      <w:r w:rsidR="00295621" w:rsidRPr="00A45487">
        <w:t>followed by layers of the sediment and organic matter building on top of each o</w:t>
      </w:r>
      <w:r w:rsidR="00A45487" w:rsidRPr="00A45487">
        <w:t>ther to raise the elevation of the marsh platform over time (</w:t>
      </w:r>
      <w:r w:rsidRPr="00A45487">
        <w:t>accretion</w:t>
      </w:r>
      <w:r w:rsidR="00A45487" w:rsidRPr="00A45487">
        <w:t>)</w:t>
      </w:r>
      <w:r w:rsidR="007A14C0" w:rsidRPr="00A45487">
        <w:t xml:space="preserve"> (</w:t>
      </w:r>
      <w:proofErr w:type="spellStart"/>
      <w:r w:rsidR="007A14C0" w:rsidRPr="00A45487">
        <w:t>Ganju</w:t>
      </w:r>
      <w:proofErr w:type="spellEnd"/>
      <w:r w:rsidR="007A14C0" w:rsidRPr="00A45487">
        <w:t xml:space="preserve"> 2005, </w:t>
      </w:r>
      <w:r w:rsidR="006C0EC7" w:rsidRPr="00A45487">
        <w:t>Lacy 2019)</w:t>
      </w:r>
      <w:r w:rsidRPr="00A45487">
        <w:t xml:space="preserve">. To improve </w:t>
      </w:r>
      <w:r w:rsidR="00A45487" w:rsidRPr="00A45487">
        <w:t xml:space="preserve">and preserve </w:t>
      </w:r>
      <w:r w:rsidRPr="00A45487">
        <w:t>marsh ecosystems, understanding the paths that sediment takes to get to the marsh are pertinent to building and retaining more successful marsh restoration projects</w:t>
      </w:r>
      <w:r w:rsidR="00B618CA" w:rsidRPr="00A45487">
        <w:t xml:space="preserve"> (</w:t>
      </w:r>
      <w:proofErr w:type="spellStart"/>
      <w:r w:rsidR="00B618CA" w:rsidRPr="00A45487">
        <w:t>Fagherazzi</w:t>
      </w:r>
      <w:proofErr w:type="spellEnd"/>
      <w:r w:rsidR="00B618CA" w:rsidRPr="00A45487">
        <w:t xml:space="preserve"> 2013</w:t>
      </w:r>
      <w:r w:rsidR="001469F8" w:rsidRPr="00A45487">
        <w:t>, Bloemendaal 2021</w:t>
      </w:r>
      <w:r w:rsidR="00EA53B4" w:rsidRPr="00A45487">
        <w:t xml:space="preserve">, </w:t>
      </w:r>
      <w:proofErr w:type="spellStart"/>
      <w:r w:rsidR="00EA53B4" w:rsidRPr="00A45487">
        <w:t>Vandenbruwaene</w:t>
      </w:r>
      <w:proofErr w:type="spellEnd"/>
      <w:r w:rsidR="00EA53B4" w:rsidRPr="00A45487">
        <w:t xml:space="preserve"> </w:t>
      </w:r>
      <w:r w:rsidR="00A37CD2" w:rsidRPr="00A45487">
        <w:t>2011</w:t>
      </w:r>
      <w:r w:rsidR="00B618CA" w:rsidRPr="00A45487">
        <w:t>)</w:t>
      </w:r>
      <w:r w:rsidRPr="00A45487">
        <w:t>.</w:t>
      </w:r>
    </w:p>
    <w:p w14:paraId="17375B8F" w14:textId="535B9D52" w:rsidR="009A565B" w:rsidRPr="001B6A1F" w:rsidRDefault="00000000">
      <w:pPr>
        <w:pStyle w:val="BodyText"/>
      </w:pPr>
      <w:r>
        <w:t xml:space="preserve">Vegetation also plays an important role along the marsh platform in terms of attenuating sediment to </w:t>
      </w:r>
      <w:r w:rsidRPr="001B6A1F">
        <w:t xml:space="preserve">the surface, allowing </w:t>
      </w:r>
      <w:r w:rsidR="00587A7A" w:rsidRPr="001B6A1F">
        <w:t xml:space="preserve">greater opportunity for the sediment to </w:t>
      </w:r>
      <w:r w:rsidR="00B77E6B" w:rsidRPr="001B6A1F">
        <w:t xml:space="preserve">settle on the marsh and accrete over time </w:t>
      </w:r>
      <w:r w:rsidR="00E31650" w:rsidRPr="001B6A1F">
        <w:t>(Temmerman 2005)</w:t>
      </w:r>
      <w:r w:rsidRPr="001B6A1F">
        <w:t xml:space="preserve">. Evidence comes from multiple models and in-field studies that have determined that vegetation is a key factor to control flow and sedimentation patterns in the marsh platform, and even assist in differences in levels of </w:t>
      </w:r>
      <w:r w:rsidR="00B77E6B" w:rsidRPr="001B6A1F">
        <w:t>deposition</w:t>
      </w:r>
      <w:r w:rsidRPr="001B6A1F">
        <w:t xml:space="preserve"> on the marsh platform. Specifically in the San Francisco Estuary, </w:t>
      </w:r>
      <w:r w:rsidR="00EF303B" w:rsidRPr="001B6A1F">
        <w:t>i</w:t>
      </w:r>
      <w:r w:rsidRPr="001B6A1F">
        <w:t>t has been observed that two vegetative species</w:t>
      </w:r>
      <w:r w:rsidR="00EF303B" w:rsidRPr="001B6A1F">
        <w:t xml:space="preserve">, pickleweed and cordgrass, </w:t>
      </w:r>
      <w:r w:rsidRPr="001B6A1F">
        <w:t xml:space="preserve">work together in tandem for both accretion and </w:t>
      </w:r>
      <w:r w:rsidR="00B77E6B" w:rsidRPr="001B6A1F">
        <w:t xml:space="preserve">deposition </w:t>
      </w:r>
      <w:r w:rsidRPr="001B6A1F">
        <w:t xml:space="preserve">of sediment, respectively (Lacy 2019). </w:t>
      </w:r>
      <w:r w:rsidR="004F10B4" w:rsidRPr="001B6A1F">
        <w:t xml:space="preserve">Across studies, the </w:t>
      </w:r>
      <w:r w:rsidR="004F10B4" w:rsidRPr="001B6A1F">
        <w:lastRenderedPageBreak/>
        <w:t xml:space="preserve">link between vegetation structure, density, and location </w:t>
      </w:r>
      <w:r w:rsidR="003B24C2" w:rsidRPr="001B6A1F">
        <w:t xml:space="preserve">is complex when </w:t>
      </w:r>
      <w:proofErr w:type="gramStart"/>
      <w:r w:rsidR="003B24C2" w:rsidRPr="001B6A1F">
        <w:t>taking into account</w:t>
      </w:r>
      <w:proofErr w:type="gramEnd"/>
      <w:r w:rsidR="003B24C2" w:rsidRPr="001B6A1F">
        <w:t xml:space="preserve"> differences in their</w:t>
      </w:r>
      <w:r w:rsidR="002D04B3" w:rsidRPr="001B6A1F">
        <w:t xml:space="preserve"> role</w:t>
      </w:r>
      <w:r w:rsidR="003B24C2" w:rsidRPr="001B6A1F">
        <w:t xml:space="preserve"> in sediment accretion (</w:t>
      </w:r>
      <w:r w:rsidR="009918AA" w:rsidRPr="001B6A1F">
        <w:t xml:space="preserve">Boorman 2016). </w:t>
      </w:r>
    </w:p>
    <w:p w14:paraId="0702B08D" w14:textId="1CB7F59C" w:rsidR="00933076" w:rsidRPr="001B6A1F" w:rsidRDefault="00000000">
      <w:pPr>
        <w:pStyle w:val="BodyText"/>
      </w:pPr>
      <w:r w:rsidRPr="001B6A1F">
        <w:t xml:space="preserve">Therefore, it is crucial for vegetation growth and structure to be monitored in tandem with understanding differences in suspended sediment </w:t>
      </w:r>
      <w:r w:rsidR="002D04B3" w:rsidRPr="001B6A1F">
        <w:t xml:space="preserve">transport patterns </w:t>
      </w:r>
      <w:r w:rsidRPr="001B6A1F">
        <w:t>across</w:t>
      </w:r>
      <w:r w:rsidR="00643809" w:rsidRPr="001B6A1F">
        <w:t xml:space="preserve"> the marsh platform. </w:t>
      </w:r>
    </w:p>
    <w:p w14:paraId="17375B92" w14:textId="75F4DE91" w:rsidR="009A565B" w:rsidRDefault="00000000">
      <w:pPr>
        <w:pStyle w:val="BodyText"/>
      </w:pPr>
      <w:r w:rsidRPr="001B6A1F">
        <w:t xml:space="preserve">At the forefront of the issues of sea level rise is the marsh edge, where the start of this </w:t>
      </w:r>
      <w:r w:rsidR="00941354" w:rsidRPr="001B6A1F">
        <w:t xml:space="preserve">estuarine </w:t>
      </w:r>
      <w:r w:rsidRPr="001B6A1F">
        <w:t xml:space="preserve">ecosystem </w:t>
      </w:r>
      <w:proofErr w:type="spellStart"/>
      <w:r w:rsidRPr="001B6A1F">
        <w:t>bares</w:t>
      </w:r>
      <w:proofErr w:type="spellEnd"/>
      <w:r w:rsidRPr="001B6A1F">
        <w:t xml:space="preserve"> the brunt of tidal cycles, storm influences, and erosional </w:t>
      </w:r>
      <w:r w:rsidR="00933076" w:rsidRPr="001B6A1F">
        <w:t>impacts</w:t>
      </w:r>
      <w:r w:rsidRPr="001B6A1F">
        <w:t xml:space="preserve"> to the sediment</w:t>
      </w:r>
      <w:r w:rsidR="00933076" w:rsidRPr="001B6A1F">
        <w:t xml:space="preserve"> bank</w:t>
      </w:r>
      <w:r w:rsidRPr="001B6A1F">
        <w:t>. The marsh edge is a dynamic area of the marsh that is thought to evolve through different types throughout the lifecycle of the marsh</w:t>
      </w:r>
      <w:r w:rsidR="00882D58" w:rsidRPr="001B6A1F">
        <w:t xml:space="preserve"> (Moller 20</w:t>
      </w:r>
      <w:r w:rsidR="009E358E" w:rsidRPr="001B6A1F">
        <w:t>02</w:t>
      </w:r>
      <w:r w:rsidR="005935BE" w:rsidRPr="001B6A1F">
        <w:t>, Moller 2006</w:t>
      </w:r>
      <w:r w:rsidR="009E358E" w:rsidRPr="001B6A1F">
        <w:t>)</w:t>
      </w:r>
      <w:r w:rsidRPr="001B6A1F">
        <w:t xml:space="preserve">. However, more information is needed to understand the dynamics of the marsh edge type </w:t>
      </w:r>
      <w:proofErr w:type="gramStart"/>
      <w:r w:rsidRPr="001B6A1F">
        <w:t>in order to</w:t>
      </w:r>
      <w:proofErr w:type="gramEnd"/>
      <w:r w:rsidRPr="001B6A1F">
        <w:t xml:space="preserve"> </w:t>
      </w:r>
      <w:r w:rsidR="00DA3A99" w:rsidRPr="001B6A1F">
        <w:t>understand how to manage the marsh platform</w:t>
      </w:r>
      <w:r w:rsidRPr="001B6A1F">
        <w:t xml:space="preserve"> in response to critical issues like sea level rise</w:t>
      </w:r>
      <w:r w:rsidR="001438DE" w:rsidRPr="001B6A1F">
        <w:t xml:space="preserve"> (Shifting Shorelines Beagle et al 2015)</w:t>
      </w:r>
      <w:r w:rsidRPr="001B6A1F">
        <w:t xml:space="preserve">. </w:t>
      </w:r>
      <w:r w:rsidR="001438DE" w:rsidRPr="001B6A1F">
        <w:t xml:space="preserve">Our </w:t>
      </w:r>
      <w:r w:rsidRPr="001B6A1F">
        <w:t>study will focus on how suspended sediment transport paths differ along different marsh edge types</w:t>
      </w:r>
      <w:r w:rsidR="001438DE" w:rsidRPr="001B6A1F">
        <w:t xml:space="preserve">. </w:t>
      </w:r>
      <w:r w:rsidR="00444DF8" w:rsidRPr="001B6A1F">
        <w:t>Vegetation monitoring of Pickleweed (</w:t>
      </w:r>
      <w:r w:rsidR="00444DF8" w:rsidRPr="001B6A1F">
        <w:rPr>
          <w:i/>
          <w:iCs/>
        </w:rPr>
        <w:t>Salicornia pacifica</w:t>
      </w:r>
      <w:r w:rsidR="00444DF8" w:rsidRPr="001B6A1F">
        <w:t xml:space="preserve">) </w:t>
      </w:r>
      <w:r w:rsidR="0050399C" w:rsidRPr="001B6A1F">
        <w:t xml:space="preserve">will also be completed </w:t>
      </w:r>
      <w:r w:rsidR="00FD644C" w:rsidRPr="001B6A1F">
        <w:t>near</w:t>
      </w:r>
      <w:r w:rsidR="0050399C" w:rsidRPr="001B6A1F">
        <w:t xml:space="preserve"> the marsh edge, taking measurements of the structure of the plants to correlate their accretional potential for the sediment bank.</w:t>
      </w:r>
      <w:r w:rsidR="0050399C">
        <w:t xml:space="preserve"> </w:t>
      </w:r>
    </w:p>
    <w:p w14:paraId="778334D3" w14:textId="1DA8E8B2" w:rsidR="00396D71" w:rsidRPr="00396D71" w:rsidRDefault="00354DAC" w:rsidP="00396D71">
      <w:pPr>
        <w:pStyle w:val="Heading3"/>
      </w:pPr>
      <w:bookmarkStart w:id="3" w:name="research-objectives"/>
      <w:bookmarkEnd w:id="2"/>
      <w:r>
        <w:rPr>
          <w:noProof/>
        </w:rPr>
        <w:drawing>
          <wp:anchor distT="0" distB="0" distL="114300" distR="114300" simplePos="0" relativeHeight="251658240" behindDoc="1" locked="0" layoutInCell="1" allowOverlap="1" wp14:anchorId="6E0AB118" wp14:editId="3C166A56">
            <wp:simplePos x="0" y="0"/>
            <wp:positionH relativeFrom="column">
              <wp:posOffset>3765550</wp:posOffset>
            </wp:positionH>
            <wp:positionV relativeFrom="paragraph">
              <wp:posOffset>163195</wp:posOffset>
            </wp:positionV>
            <wp:extent cx="2839085" cy="3362325"/>
            <wp:effectExtent l="0" t="0" r="0" b="0"/>
            <wp:wrapTight wrapText="bothSides">
              <wp:wrapPolygon edited="0">
                <wp:start x="0" y="0"/>
                <wp:lineTo x="0" y="21539"/>
                <wp:lineTo x="21450" y="21539"/>
                <wp:lineTo x="21450" y="0"/>
                <wp:lineTo x="0" y="0"/>
              </wp:wrapPolygon>
            </wp:wrapTight>
            <wp:docPr id="100691956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19569" name="Picture 1"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9085" cy="3362325"/>
                    </a:xfrm>
                    <a:prstGeom prst="rect">
                      <a:avLst/>
                    </a:prstGeom>
                  </pic:spPr>
                </pic:pic>
              </a:graphicData>
            </a:graphic>
            <wp14:sizeRelH relativeFrom="margin">
              <wp14:pctWidth>0</wp14:pctWidth>
            </wp14:sizeRelH>
            <wp14:sizeRelV relativeFrom="margin">
              <wp14:pctHeight>0</wp14:pctHeight>
            </wp14:sizeRelV>
          </wp:anchor>
        </w:drawing>
      </w:r>
      <w:r>
        <w:t>Research Objectives</w:t>
      </w:r>
    </w:p>
    <w:p w14:paraId="17375B94" w14:textId="1CEB8F0E" w:rsidR="009A565B" w:rsidRDefault="00000000">
      <w:pPr>
        <w:pStyle w:val="FirstParagraph"/>
      </w:pPr>
      <w:r>
        <w:rPr>
          <w:noProof/>
        </w:rPr>
        <w:pict w14:anchorId="0FC62620">
          <v:shapetype id="_x0000_t202" coordsize="21600,21600" o:spt="202" path="m,l,21600r21600,l21600,xe">
            <v:stroke joinstyle="miter"/>
            <v:path gradientshapeok="t" o:connecttype="rect"/>
          </v:shapetype>
          <v:shape id="Text Box 2" o:spid="_x0000_s1026" type="#_x0000_t202" style="position:absolute;margin-left:339.75pt;margin-top:252.85pt;width:185.6pt;height:28.5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Text Box 2;mso-fit-shape-to-text:t">
              <w:txbxContent>
                <w:p w14:paraId="5BA8B0F8" w14:textId="56D8C120" w:rsidR="00354DAC" w:rsidRPr="00AB23CE" w:rsidRDefault="00354DAC">
                  <w:pPr>
                    <w:rPr>
                      <w:sz w:val="18"/>
                      <w:szCs w:val="18"/>
                    </w:rPr>
                  </w:pPr>
                  <w:r w:rsidRPr="00AB23CE">
                    <w:rPr>
                      <w:sz w:val="18"/>
                      <w:szCs w:val="18"/>
                    </w:rPr>
                    <w:t xml:space="preserve">Figure 1. </w:t>
                  </w:r>
                  <w:r w:rsidR="00AB23CE" w:rsidRPr="00AB23CE">
                    <w:rPr>
                      <w:sz w:val="18"/>
                      <w:szCs w:val="18"/>
                    </w:rPr>
                    <w:t>Marsh Edge Types (Beagle 2015)</w:t>
                  </w:r>
                </w:p>
              </w:txbxContent>
            </v:textbox>
            <w10:wrap type="square"/>
          </v:shape>
        </w:pict>
      </w:r>
      <w:r w:rsidR="00AB23CE" w:rsidRPr="00666BB3">
        <w:t xml:space="preserve">Based on previous literature (Shifting Shorelines Beagle et al 2015), there are thought to be five marsh edge types, which are based on the geomorphological differences: scarp with bayward vegetation (SV), scarp without </w:t>
      </w:r>
      <w:proofErr w:type="spellStart"/>
      <w:r w:rsidR="00AB23CE" w:rsidRPr="00666BB3">
        <w:t>bayward</w:t>
      </w:r>
      <w:proofErr w:type="spellEnd"/>
      <w:r w:rsidR="00AB23CE" w:rsidRPr="00666BB3">
        <w:t xml:space="preserve"> vegetation (SN), ramp without inflection point (RNI), ramp with inflection point (RI), and beaches or rocky shoreline (B). Within the report, the “scarp without bayward vegetation” had the highest rates of retreating at the time of the report. The location of these marsh edge types can be linked to the riverine-estuary connection of the Gallinas Creek, Sonoma Creek, Petaluma River, and Napa River. These correlations in observations provide a great opportunity to confirm conditions of the adjacent marshlands to understand the variables at play within the action. Considering the key role of vegetation within this finding and past</w:t>
      </w:r>
      <w:r w:rsidR="00AB23CE">
        <w:t xml:space="preserve"> research, we have the following research objectives:</w:t>
      </w:r>
    </w:p>
    <w:p w14:paraId="17375B95" w14:textId="5991CFC0" w:rsidR="009A565B" w:rsidRDefault="00000000">
      <w:pPr>
        <w:numPr>
          <w:ilvl w:val="0"/>
          <w:numId w:val="2"/>
        </w:numPr>
      </w:pPr>
      <w:r>
        <w:t>To better understand the sediment transport pathways along the scarp without bayward vegetation marsh edge type</w:t>
      </w:r>
      <w:r w:rsidR="00547D15">
        <w:t xml:space="preserve"> vs. scarp with </w:t>
      </w:r>
      <w:proofErr w:type="spellStart"/>
      <w:r w:rsidR="00547D15">
        <w:t>bayward</w:t>
      </w:r>
      <w:proofErr w:type="spellEnd"/>
      <w:r w:rsidR="00547D15">
        <w:t xml:space="preserve"> vegetation marsh edge types</w:t>
      </w:r>
      <w:r>
        <w:t xml:space="preserve">, through measurement of suspended sediment in the water column and accreted </w:t>
      </w:r>
      <w:r w:rsidR="00666BB3">
        <w:t>and deposited across</w:t>
      </w:r>
      <w:r>
        <w:t xml:space="preserve"> the marsh over time.</w:t>
      </w:r>
    </w:p>
    <w:p w14:paraId="17375B96" w14:textId="13842A64" w:rsidR="009A565B" w:rsidRDefault="00000000">
      <w:pPr>
        <w:numPr>
          <w:ilvl w:val="0"/>
          <w:numId w:val="2"/>
        </w:numPr>
      </w:pPr>
      <w:r>
        <w:lastRenderedPageBreak/>
        <w:t xml:space="preserve">To understand the role and differences in bayward vegetation across a marsh edge (cordgrass) and within the marsh (pickleweed) in rates of sediment </w:t>
      </w:r>
      <w:r w:rsidR="008C382E">
        <w:t xml:space="preserve">deposition and </w:t>
      </w:r>
      <w:r>
        <w:t>accretion on a marsh land platform</w:t>
      </w:r>
    </w:p>
    <w:p w14:paraId="17375B97" w14:textId="77777777" w:rsidR="009A565B" w:rsidRDefault="00000000">
      <w:pPr>
        <w:numPr>
          <w:ilvl w:val="0"/>
          <w:numId w:val="2"/>
        </w:numPr>
      </w:pPr>
      <w:r>
        <w:t>To compare the validity and level of detail of in-field measurements against annual sensors for suspended sediment</w:t>
      </w:r>
    </w:p>
    <w:p w14:paraId="17375B99" w14:textId="1F5AE514" w:rsidR="009A565B" w:rsidRDefault="00000000">
      <w:pPr>
        <w:pStyle w:val="Heading3"/>
      </w:pPr>
      <w:bookmarkStart w:id="4" w:name="hypotheses"/>
      <w:bookmarkEnd w:id="3"/>
      <w:r>
        <w:t>Hypotheses</w:t>
      </w:r>
    </w:p>
    <w:p w14:paraId="17375B9A" w14:textId="5B8B1686" w:rsidR="009A565B" w:rsidRDefault="00000000">
      <w:pPr>
        <w:pStyle w:val="FirstParagraph"/>
      </w:pPr>
      <w:r>
        <w:t xml:space="preserve">Sites further eastward </w:t>
      </w:r>
      <w:r w:rsidR="008C382E">
        <w:t xml:space="preserve">(due to the influence of tidal action) </w:t>
      </w:r>
      <w:r>
        <w:t>with higher densities and canopies of pickleweed along</w:t>
      </w:r>
      <w:r w:rsidR="008C382E">
        <w:t xml:space="preserve"> </w:t>
      </w:r>
      <w:r>
        <w:t>marsh edge will accrete at higher rates than those edges further west with increased tidal action, and no bayward vegetation</w:t>
      </w:r>
    </w:p>
    <w:p w14:paraId="17375B9B" w14:textId="77777777" w:rsidR="009A565B" w:rsidRDefault="00000000">
      <w:pPr>
        <w:pStyle w:val="Heading3"/>
      </w:pPr>
      <w:bookmarkStart w:id="5" w:name="methods"/>
      <w:bookmarkEnd w:id="4"/>
      <w:r>
        <w:t>Methods</w:t>
      </w:r>
    </w:p>
    <w:p w14:paraId="595E3F26" w14:textId="77777777" w:rsidR="005B344C" w:rsidRDefault="005B344C" w:rsidP="005B344C">
      <w:pPr>
        <w:pStyle w:val="BodyText"/>
      </w:pPr>
      <w:r w:rsidRPr="005B344C">
        <w:t>All measurements will be collected over 2 summer seasons, and 2 winter storm seasons</w:t>
      </w:r>
      <w:r w:rsidRPr="005B344C">
        <w:br/>
        <w:t>will help measure the changes and patterns of this marsh over a shorter time scale with</w:t>
      </w:r>
      <w:r w:rsidRPr="005B344C">
        <w:br/>
        <w:t>repeated, detail intensive methods at each site for a more complete picture to accompany</w:t>
      </w:r>
      <w:r w:rsidRPr="005B344C">
        <w:br/>
        <w:t>the broad landscape level models existing for land managers of today.</w:t>
      </w:r>
    </w:p>
    <w:p w14:paraId="71D5A3CF" w14:textId="77777777" w:rsidR="005B344C" w:rsidRDefault="005B344C" w:rsidP="005B344C">
      <w:pPr>
        <w:pStyle w:val="BodyText"/>
      </w:pPr>
      <w:r w:rsidRPr="005B344C">
        <w:br/>
        <w:t xml:space="preserve">Summer season measurements will be completed at Mean high </w:t>
      </w:r>
      <w:proofErr w:type="spellStart"/>
      <w:r w:rsidRPr="005B344C">
        <w:t>high</w:t>
      </w:r>
      <w:proofErr w:type="spellEnd"/>
      <w:r w:rsidRPr="005B344C">
        <w:t xml:space="preserve"> water of field</w:t>
      </w:r>
      <w:r w:rsidRPr="005B344C">
        <w:br/>
        <w:t xml:space="preserve">collection, and mean low </w:t>
      </w:r>
      <w:proofErr w:type="spellStart"/>
      <w:r w:rsidRPr="005B344C">
        <w:t>low</w:t>
      </w:r>
      <w:proofErr w:type="spellEnd"/>
      <w:r w:rsidRPr="005B344C">
        <w:t xml:space="preserve"> water of the proceeding day, as those time periods appear to</w:t>
      </w:r>
      <w:r w:rsidRPr="005B344C">
        <w:br/>
        <w:t>have the most potential for sediment transport. Winter season measurements will be</w:t>
      </w:r>
      <w:r w:rsidRPr="005B344C">
        <w:br/>
        <w:t>completed following the summer season protocol, unless there is a storm event predicted</w:t>
      </w:r>
      <w:r w:rsidRPr="005B344C">
        <w:br/>
        <w:t>that can be planned for data collection, which is another event of great potential for</w:t>
      </w:r>
      <w:r w:rsidRPr="005B344C">
        <w:br/>
        <w:t>sediment transport (Thorne 2022).</w:t>
      </w:r>
    </w:p>
    <w:p w14:paraId="6C5D5530" w14:textId="1C4B0EDA" w:rsidR="005B344C" w:rsidRPr="005B344C" w:rsidRDefault="005B344C" w:rsidP="005B344C">
      <w:pPr>
        <w:pStyle w:val="BodyText"/>
      </w:pPr>
    </w:p>
    <w:p w14:paraId="17375BA7" w14:textId="77777777" w:rsidR="009A565B" w:rsidRDefault="00000000">
      <w:pPr>
        <w:pStyle w:val="Heading4"/>
        <w:rPr>
          <w:iCs/>
        </w:rPr>
      </w:pPr>
      <w:bookmarkStart w:id="6" w:name="experimental-design-and-procedure"/>
      <w:r>
        <w:rPr>
          <w:iCs/>
        </w:rPr>
        <w:lastRenderedPageBreak/>
        <w:t>Experimental Design and Procedure</w:t>
      </w:r>
    </w:p>
    <w:p w14:paraId="23A39244" w14:textId="06F80F6B" w:rsidR="00423C40" w:rsidRPr="00423C40" w:rsidRDefault="00423C40" w:rsidP="00423C40">
      <w:pPr>
        <w:pStyle w:val="BodyText"/>
        <w:jc w:val="center"/>
      </w:pPr>
      <w:r>
        <w:rPr>
          <w:noProof/>
        </w:rPr>
        <w:drawing>
          <wp:inline distT="0" distB="0" distL="0" distR="0" wp14:anchorId="75742C7F" wp14:editId="5D6CB186">
            <wp:extent cx="3600450" cy="3028071"/>
            <wp:effectExtent l="0" t="0" r="0" b="0"/>
            <wp:docPr id="1580344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44381" name="Picture 15803443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7775" cy="3034232"/>
                    </a:xfrm>
                    <a:prstGeom prst="rect">
                      <a:avLst/>
                    </a:prstGeom>
                  </pic:spPr>
                </pic:pic>
              </a:graphicData>
            </a:graphic>
          </wp:inline>
        </w:drawing>
      </w:r>
    </w:p>
    <w:p w14:paraId="4F29D436" w14:textId="6A8F4F6B" w:rsidR="00A765BD" w:rsidRDefault="00A765BD" w:rsidP="00A765BD">
      <w:pPr>
        <w:pStyle w:val="BodyText"/>
      </w:pPr>
      <w:bookmarkStart w:id="7" w:name="suspended-sediment-measurements"/>
      <w:bookmarkEnd w:id="6"/>
      <w:r w:rsidRPr="00A765BD">
        <w:t>The measurements for data will be taken at the following zones, as outlined and demonstrated through this conceptual diagram (Lacy 2019)</w:t>
      </w:r>
      <w:r>
        <w:t xml:space="preserve">: </w:t>
      </w:r>
    </w:p>
    <w:p w14:paraId="635A834A" w14:textId="77777777" w:rsidR="008C4EA7" w:rsidRDefault="008C4EA7" w:rsidP="008C4EA7">
      <w:pPr>
        <w:pStyle w:val="BodyText"/>
        <w:numPr>
          <w:ilvl w:val="0"/>
          <w:numId w:val="6"/>
        </w:numPr>
      </w:pPr>
      <w:r w:rsidRPr="008C4EA7">
        <w:t>Region 1: (closest to the mudflats) Characterized by wave-driven resuspension, a</w:t>
      </w:r>
      <w:r w:rsidRPr="008C4EA7">
        <w:br/>
        <w:t>landward increase in bed shear stress and SSC, and net erosion.</w:t>
      </w:r>
    </w:p>
    <w:p w14:paraId="7AA6D1C4" w14:textId="77777777" w:rsidR="008C4EA7" w:rsidRDefault="008C4EA7" w:rsidP="008C4EA7">
      <w:pPr>
        <w:pStyle w:val="BodyText"/>
        <w:numPr>
          <w:ilvl w:val="0"/>
          <w:numId w:val="6"/>
        </w:numPr>
      </w:pPr>
      <w:r w:rsidRPr="008C4EA7">
        <w:t>Region 2: Vegetation strongly attenuates waves, and bed shear stress and SSC</w:t>
      </w:r>
      <w:r w:rsidRPr="008C4EA7">
        <w:br/>
        <w:t>decrease in the landward direction.</w:t>
      </w:r>
    </w:p>
    <w:p w14:paraId="70B14910" w14:textId="30EB76BC" w:rsidR="00A765BD" w:rsidRDefault="008C4EA7" w:rsidP="008C4EA7">
      <w:pPr>
        <w:pStyle w:val="BodyText"/>
        <w:numPr>
          <w:ilvl w:val="0"/>
          <w:numId w:val="6"/>
        </w:numPr>
      </w:pPr>
      <w:r w:rsidRPr="008C4EA7">
        <w:t>Region 3(within the pickleweed) is also depositional. Bed shear stress is spatially</w:t>
      </w:r>
      <w:r w:rsidRPr="008C4EA7">
        <w:br/>
        <w:t>uniform and particle settling is the dominant process.</w:t>
      </w:r>
    </w:p>
    <w:p w14:paraId="368DD440" w14:textId="7B9298C0" w:rsidR="000B2035" w:rsidRDefault="00000000" w:rsidP="004B6B02">
      <w:pPr>
        <w:pStyle w:val="Heading4"/>
      </w:pPr>
      <w:r>
        <w:t>Suspended Sediment Measurements</w:t>
      </w:r>
    </w:p>
    <w:p w14:paraId="3821FD12" w14:textId="77777777" w:rsidR="000B2035" w:rsidRDefault="000B2035" w:rsidP="000B2035">
      <w:r w:rsidRPr="000B2035">
        <w:t>The following suspended sediment variables will be focused within the five field sites, as</w:t>
      </w:r>
      <w:r w:rsidRPr="000B2035">
        <w:br/>
        <w:t>taken from the methodology of (Lacy 2019 and Thorne 2022)</w:t>
      </w:r>
      <w:bookmarkStart w:id="8" w:name="vegetation-measurements"/>
      <w:bookmarkEnd w:id="7"/>
    </w:p>
    <w:p w14:paraId="21ADA685" w14:textId="657A1071" w:rsidR="001B6A1F" w:rsidRPr="001B6A1F" w:rsidRDefault="00E053FE" w:rsidP="001B6A1F">
      <w:pPr>
        <w:spacing w:after="0"/>
        <w:rPr>
          <w:b/>
          <w:bCs/>
        </w:rPr>
      </w:pPr>
      <w:r w:rsidRPr="001B6A1F">
        <w:rPr>
          <w:b/>
          <w:bCs/>
        </w:rPr>
        <w:t>Accretion</w:t>
      </w:r>
      <w:r w:rsidR="00AA3016" w:rsidRPr="001B6A1F">
        <w:rPr>
          <w:b/>
          <w:bCs/>
        </w:rPr>
        <w:t xml:space="preserve"> </w:t>
      </w:r>
    </w:p>
    <w:p w14:paraId="1FB4F73A" w14:textId="01001D08" w:rsidR="00E053FE" w:rsidRPr="001B6A1F" w:rsidRDefault="00AA3016" w:rsidP="001B6A1F">
      <w:pPr>
        <w:spacing w:after="0"/>
        <w:rPr>
          <w:i/>
          <w:iCs/>
          <w:sz w:val="20"/>
          <w:szCs w:val="20"/>
        </w:rPr>
      </w:pPr>
      <w:r w:rsidRPr="001B6A1F">
        <w:rPr>
          <w:i/>
          <w:iCs/>
          <w:sz w:val="20"/>
          <w:szCs w:val="20"/>
        </w:rPr>
        <w:t>(collected annually)</w:t>
      </w:r>
      <w:r w:rsidR="00E053FE" w:rsidRPr="001B6A1F">
        <w:rPr>
          <w:i/>
          <w:iCs/>
          <w:sz w:val="20"/>
          <w:szCs w:val="20"/>
        </w:rPr>
        <w:t xml:space="preserve"> </w:t>
      </w:r>
    </w:p>
    <w:p w14:paraId="1E7090CF" w14:textId="77777777" w:rsidR="001B6A1F" w:rsidRDefault="001B6A1F" w:rsidP="001B6A1F">
      <w:pPr>
        <w:spacing w:after="0"/>
      </w:pPr>
    </w:p>
    <w:p w14:paraId="02F94922" w14:textId="78FEBF8F" w:rsidR="000B2035" w:rsidRDefault="000B2035" w:rsidP="000B2035">
      <w:pPr>
        <w:pStyle w:val="ListParagraph"/>
        <w:numPr>
          <w:ilvl w:val="0"/>
          <w:numId w:val="6"/>
        </w:numPr>
      </w:pPr>
      <w:r w:rsidRPr="001B6A1F">
        <w:rPr>
          <w:b/>
          <w:bCs/>
          <w:i/>
          <w:iCs/>
        </w:rPr>
        <w:t xml:space="preserve">Surface Elevation Tables (SETs): </w:t>
      </w:r>
      <w:r w:rsidRPr="000B2035">
        <w:t>Quantify net surface elevation change</w:t>
      </w:r>
      <w:r w:rsidR="00350047">
        <w:t xml:space="preserve">. Will be used to measure accretion rates closer to the marsh edge. </w:t>
      </w:r>
      <w:r w:rsidR="00F66F43">
        <w:t xml:space="preserve">Two measurements for two years of data collection. </w:t>
      </w:r>
    </w:p>
    <w:p w14:paraId="76117F15" w14:textId="77777777" w:rsidR="000B2035" w:rsidRDefault="000B2035" w:rsidP="000B2035">
      <w:pPr>
        <w:pStyle w:val="ListParagraph"/>
      </w:pPr>
    </w:p>
    <w:p w14:paraId="55319021" w14:textId="64484877" w:rsidR="00936B1E" w:rsidRDefault="000B2035" w:rsidP="00F66F43">
      <w:pPr>
        <w:pStyle w:val="ListParagraph"/>
        <w:numPr>
          <w:ilvl w:val="0"/>
          <w:numId w:val="6"/>
        </w:numPr>
      </w:pPr>
      <w:r w:rsidRPr="001B6A1F">
        <w:rPr>
          <w:b/>
          <w:bCs/>
          <w:i/>
          <w:iCs/>
        </w:rPr>
        <w:t>Feldspar marker horizons (MH):</w:t>
      </w:r>
      <w:r w:rsidRPr="000B2035">
        <w:t xml:space="preserve"> Quantify deposition or accretion above a clay</w:t>
      </w:r>
      <w:r w:rsidRPr="000B2035">
        <w:br/>
        <w:t>feldspar layer applied on the marsh surface.</w:t>
      </w:r>
      <w:r w:rsidR="00350047">
        <w:t xml:space="preserve"> Will be used to measure accretion rates farther from the marsh edge upland.  </w:t>
      </w:r>
      <w:r w:rsidR="00F66F43">
        <w:t xml:space="preserve">Two measurements for two years of data collection. </w:t>
      </w:r>
    </w:p>
    <w:p w14:paraId="39A43DFC" w14:textId="77777777" w:rsidR="00AA3016" w:rsidRDefault="00AA3016" w:rsidP="00AA3016">
      <w:pPr>
        <w:pStyle w:val="ListParagraph"/>
      </w:pPr>
    </w:p>
    <w:p w14:paraId="7D7CD92B" w14:textId="6517E051" w:rsidR="00AA3016" w:rsidRDefault="00F66F43" w:rsidP="00350047">
      <w:pPr>
        <w:pStyle w:val="ListParagraph"/>
        <w:numPr>
          <w:ilvl w:val="0"/>
          <w:numId w:val="6"/>
        </w:numPr>
      </w:pPr>
      <w:r w:rsidRPr="001B6A1F">
        <w:rPr>
          <w:b/>
          <w:bCs/>
          <w:i/>
          <w:iCs/>
        </w:rPr>
        <w:lastRenderedPageBreak/>
        <w:t>Database records of SETs and MH</w:t>
      </w:r>
      <w:r w:rsidR="001B6A1F" w:rsidRPr="001B6A1F">
        <w:rPr>
          <w:b/>
          <w:bCs/>
          <w:i/>
          <w:iCs/>
        </w:rPr>
        <w:t xml:space="preserve"> </w:t>
      </w:r>
      <w:r w:rsidRPr="001B6A1F">
        <w:rPr>
          <w:b/>
          <w:bCs/>
          <w:i/>
          <w:iCs/>
        </w:rPr>
        <w:t>over the years 2015-2024</w:t>
      </w:r>
      <w:r w:rsidR="001B6A1F">
        <w:t>: To</w:t>
      </w:r>
      <w:r>
        <w:t xml:space="preserve"> confirm with </w:t>
      </w:r>
      <w:r w:rsidR="001B6A1F">
        <w:t xml:space="preserve">prediction </w:t>
      </w:r>
      <w:r>
        <w:t xml:space="preserve">rates in Shifting Shorelines </w:t>
      </w:r>
      <w:r w:rsidR="001B6A1F">
        <w:t xml:space="preserve">and </w:t>
      </w:r>
      <w:r>
        <w:t xml:space="preserve">to accomplish a complete data set. </w:t>
      </w:r>
    </w:p>
    <w:p w14:paraId="47D97ADE" w14:textId="77777777" w:rsidR="00B075C7" w:rsidRDefault="00B075C7" w:rsidP="00B075C7">
      <w:pPr>
        <w:pStyle w:val="ListParagraph"/>
      </w:pPr>
    </w:p>
    <w:p w14:paraId="4186907B" w14:textId="77777777" w:rsidR="001B6A1F" w:rsidRPr="001B6A1F" w:rsidRDefault="00AA3016" w:rsidP="001B6A1F">
      <w:pPr>
        <w:spacing w:after="0"/>
        <w:rPr>
          <w:b/>
          <w:bCs/>
        </w:rPr>
      </w:pPr>
      <w:r w:rsidRPr="001B6A1F">
        <w:rPr>
          <w:b/>
          <w:bCs/>
        </w:rPr>
        <w:t>Deposition</w:t>
      </w:r>
      <w:r w:rsidR="00E74112" w:rsidRPr="001B6A1F">
        <w:rPr>
          <w:b/>
          <w:bCs/>
        </w:rPr>
        <w:t xml:space="preserve"> </w:t>
      </w:r>
    </w:p>
    <w:p w14:paraId="17F908F6" w14:textId="2C728C8C" w:rsidR="00B075C7" w:rsidRDefault="00E74112" w:rsidP="001B6A1F">
      <w:pPr>
        <w:spacing w:after="0"/>
        <w:rPr>
          <w:i/>
          <w:iCs/>
          <w:sz w:val="20"/>
          <w:szCs w:val="20"/>
        </w:rPr>
      </w:pPr>
      <w:r w:rsidRPr="001B6A1F">
        <w:rPr>
          <w:i/>
          <w:iCs/>
          <w:sz w:val="20"/>
          <w:szCs w:val="20"/>
        </w:rPr>
        <w:t>(</w:t>
      </w:r>
      <w:r w:rsidR="00F32B6C" w:rsidRPr="001B6A1F">
        <w:rPr>
          <w:i/>
          <w:iCs/>
          <w:sz w:val="20"/>
          <w:szCs w:val="20"/>
        </w:rPr>
        <w:t>collected April-June</w:t>
      </w:r>
      <w:r w:rsidR="00C844F3" w:rsidRPr="001B6A1F">
        <w:rPr>
          <w:i/>
          <w:iCs/>
          <w:sz w:val="20"/>
          <w:szCs w:val="20"/>
        </w:rPr>
        <w:t xml:space="preserve"> and </w:t>
      </w:r>
      <w:r w:rsidR="00C47659" w:rsidRPr="001B6A1F">
        <w:rPr>
          <w:i/>
          <w:iCs/>
          <w:sz w:val="20"/>
          <w:szCs w:val="20"/>
        </w:rPr>
        <w:t>collected December-</w:t>
      </w:r>
      <w:r w:rsidR="00C844F3" w:rsidRPr="001B6A1F">
        <w:rPr>
          <w:i/>
          <w:iCs/>
          <w:sz w:val="20"/>
          <w:szCs w:val="20"/>
        </w:rPr>
        <w:t>February; twice a month for spring-neap tide)</w:t>
      </w:r>
    </w:p>
    <w:p w14:paraId="4A85D7EB" w14:textId="77777777" w:rsidR="001B6A1F" w:rsidRPr="001B6A1F" w:rsidRDefault="001B6A1F" w:rsidP="001B6A1F">
      <w:pPr>
        <w:spacing w:after="0"/>
        <w:rPr>
          <w:i/>
          <w:iCs/>
          <w:sz w:val="20"/>
          <w:szCs w:val="20"/>
        </w:rPr>
      </w:pPr>
    </w:p>
    <w:p w14:paraId="780486D5" w14:textId="14DCD745" w:rsidR="000B2035" w:rsidRDefault="000B2035" w:rsidP="000B2035">
      <w:pPr>
        <w:pStyle w:val="ListParagraph"/>
        <w:numPr>
          <w:ilvl w:val="0"/>
          <w:numId w:val="6"/>
        </w:numPr>
      </w:pPr>
      <w:r w:rsidRPr="001B6A1F">
        <w:rPr>
          <w:b/>
          <w:bCs/>
          <w:i/>
          <w:iCs/>
        </w:rPr>
        <w:t>S</w:t>
      </w:r>
      <w:r w:rsidR="00E74112" w:rsidRPr="001B6A1F">
        <w:rPr>
          <w:b/>
          <w:bCs/>
          <w:i/>
          <w:iCs/>
        </w:rPr>
        <w:t xml:space="preserve">ipper Bottle </w:t>
      </w:r>
      <w:r w:rsidR="00040C2F">
        <w:t xml:space="preserve">Captures </w:t>
      </w:r>
      <w:r w:rsidRPr="000B2035">
        <w:t xml:space="preserve">a </w:t>
      </w:r>
      <w:proofErr w:type="gramStart"/>
      <w:r w:rsidRPr="000B2035">
        <w:t>24</w:t>
      </w:r>
      <w:r w:rsidR="00C844F3">
        <w:t xml:space="preserve"> </w:t>
      </w:r>
      <w:r w:rsidRPr="000B2035">
        <w:t>hour</w:t>
      </w:r>
      <w:proofErr w:type="gramEnd"/>
      <w:r w:rsidRPr="000B2035">
        <w:t xml:space="preserve"> time stamp at </w:t>
      </w:r>
      <w:r w:rsidR="00936B1E">
        <w:t xml:space="preserve">a </w:t>
      </w:r>
      <w:r w:rsidR="00B075C7">
        <w:t>spring tide</w:t>
      </w:r>
      <w:r w:rsidRPr="000B2035">
        <w:t>, when it is known that</w:t>
      </w:r>
      <w:r w:rsidR="00B075C7">
        <w:t xml:space="preserve"> </w:t>
      </w:r>
      <w:r w:rsidRPr="000B2035">
        <w:t>most of the sediment that later accretes in the upper reaches of the marsh are</w:t>
      </w:r>
      <w:r w:rsidR="00B075C7">
        <w:t xml:space="preserve"> </w:t>
      </w:r>
      <w:r w:rsidRPr="000B2035">
        <w:t>transported</w:t>
      </w:r>
    </w:p>
    <w:p w14:paraId="57CF3FEA" w14:textId="7CCFAE34" w:rsidR="00F66F43" w:rsidRDefault="00F66F43" w:rsidP="000B2035">
      <w:pPr>
        <w:pStyle w:val="ListParagraph"/>
        <w:numPr>
          <w:ilvl w:val="0"/>
          <w:numId w:val="6"/>
        </w:numPr>
      </w:pPr>
      <w:r w:rsidRPr="001B6A1F">
        <w:rPr>
          <w:b/>
          <w:bCs/>
          <w:i/>
          <w:iCs/>
        </w:rPr>
        <w:t>S</w:t>
      </w:r>
      <w:r w:rsidR="00E74112" w:rsidRPr="001B6A1F">
        <w:rPr>
          <w:b/>
          <w:bCs/>
          <w:i/>
          <w:iCs/>
        </w:rPr>
        <w:t xml:space="preserve">hort Term Accretion Mats: </w:t>
      </w:r>
      <w:r w:rsidR="00040C2F">
        <w:t>Place on a neap tide scale, and collect again once it has returned to a neap tide (</w:t>
      </w:r>
      <w:proofErr w:type="gramStart"/>
      <w:r w:rsidR="00040C2F">
        <w:t>approx..</w:t>
      </w:r>
      <w:proofErr w:type="gramEnd"/>
      <w:r w:rsidR="00040C2F">
        <w:t xml:space="preserve"> 7-14 days) </w:t>
      </w:r>
    </w:p>
    <w:p w14:paraId="57F4782D" w14:textId="6CFD669F" w:rsidR="003D0C77" w:rsidRDefault="003D0C77" w:rsidP="003D0C77">
      <w:pPr>
        <w:pStyle w:val="Heading4"/>
      </w:pPr>
      <w:r>
        <w:t xml:space="preserve">Vegetation Measurements </w:t>
      </w:r>
    </w:p>
    <w:p w14:paraId="17375BAE" w14:textId="77777777" w:rsidR="009A565B" w:rsidRDefault="00000000">
      <w:pPr>
        <w:pStyle w:val="FirstParagraph"/>
      </w:pPr>
      <w:r>
        <w:t>Within the five field sites, pickleweed will be mapped 30-50 meter between the pickleweed zone and the cordgrass zone (Lacy 2019) beyond the point of growth from the marsh edge, with the following measurements collected across 5 transects from each marsh edge site:</w:t>
      </w:r>
    </w:p>
    <w:p w14:paraId="17375BAF" w14:textId="77777777" w:rsidR="009A565B" w:rsidRDefault="00000000">
      <w:pPr>
        <w:numPr>
          <w:ilvl w:val="0"/>
          <w:numId w:val="4"/>
        </w:numPr>
      </w:pPr>
      <w:r>
        <w:t>Canopy density using imageJ to map out the amount of the picture is taken up</w:t>
      </w:r>
    </w:p>
    <w:p w14:paraId="17375BB0" w14:textId="77777777" w:rsidR="009A565B" w:rsidRDefault="00000000">
      <w:pPr>
        <w:numPr>
          <w:ilvl w:val="0"/>
          <w:numId w:val="4"/>
        </w:numPr>
      </w:pPr>
      <w:r>
        <w:t>Presence of annual vs perrenial pickleweed within the plot in each transect</w:t>
      </w:r>
    </w:p>
    <w:p w14:paraId="17375BB1" w14:textId="77777777" w:rsidR="009A565B" w:rsidRDefault="00000000">
      <w:pPr>
        <w:numPr>
          <w:ilvl w:val="0"/>
          <w:numId w:val="4"/>
        </w:numPr>
      </w:pPr>
      <w:r>
        <w:t>Canopy height (in field measurement)</w:t>
      </w:r>
    </w:p>
    <w:p w14:paraId="17375BB2" w14:textId="77777777" w:rsidR="009A565B" w:rsidRDefault="00000000">
      <w:pPr>
        <w:numPr>
          <w:ilvl w:val="0"/>
          <w:numId w:val="4"/>
        </w:numPr>
      </w:pPr>
      <w:r>
        <w:t>Branching pattern complexity (random sample from plot of 5-10 plants)</w:t>
      </w:r>
    </w:p>
    <w:p w14:paraId="17375BB3" w14:textId="77777777" w:rsidR="009A565B" w:rsidRDefault="00000000">
      <w:pPr>
        <w:pStyle w:val="Heading3"/>
      </w:pPr>
      <w:bookmarkStart w:id="9" w:name="data-acquisition-and-analysis"/>
      <w:bookmarkEnd w:id="5"/>
      <w:bookmarkEnd w:id="8"/>
      <w:r>
        <w:t>Data Acquisition and Analysis</w:t>
      </w:r>
    </w:p>
    <w:p w14:paraId="17375BB4" w14:textId="77777777" w:rsidR="009A565B" w:rsidRDefault="00000000">
      <w:pPr>
        <w:pStyle w:val="FirstParagraph"/>
      </w:pPr>
      <w:r>
        <w:t>The following data points will be plotted across linear regression curves to understand the relationship between variables:</w:t>
      </w:r>
    </w:p>
    <w:p w14:paraId="17375BB5" w14:textId="7C32B8A2" w:rsidR="009A565B" w:rsidRDefault="00000000">
      <w:pPr>
        <w:numPr>
          <w:ilvl w:val="0"/>
          <w:numId w:val="5"/>
        </w:numPr>
      </w:pPr>
      <w:r>
        <w:t>Short Term Accretion Collection (</w:t>
      </w:r>
      <w:r w:rsidR="00F643A5" w:rsidRPr="00F643A5">
        <w:t>SETs-Weight measurement-grams)</w:t>
      </w:r>
    </w:p>
    <w:p w14:paraId="17375BB6" w14:textId="1A182C92" w:rsidR="009A565B" w:rsidRDefault="00000000">
      <w:pPr>
        <w:numPr>
          <w:ilvl w:val="0"/>
          <w:numId w:val="5"/>
        </w:numPr>
      </w:pPr>
      <w:r>
        <w:t>Suspended Sediment Collection (</w:t>
      </w:r>
      <w:r w:rsidR="0097100D" w:rsidRPr="0097100D">
        <w:t>Sipper bottles</w:t>
      </w:r>
      <w:r w:rsidR="001B6A1F">
        <w:t xml:space="preserve"> and Marsh Platform Mats</w:t>
      </w:r>
      <w:r w:rsidR="0097100D" w:rsidRPr="0097100D">
        <w:t>-Weight measurement-grams)</w:t>
      </w:r>
    </w:p>
    <w:p w14:paraId="17375BB7" w14:textId="2384D54F" w:rsidR="009A565B" w:rsidRDefault="00000000">
      <w:pPr>
        <w:numPr>
          <w:ilvl w:val="0"/>
          <w:numId w:val="5"/>
        </w:numPr>
      </w:pPr>
      <w:r>
        <w:t>Long Term Accretion Collection (</w:t>
      </w:r>
      <w:r w:rsidR="0097100D" w:rsidRPr="0097100D">
        <w:t>MH-Change in length/height-centimeters</w:t>
      </w:r>
      <w:r>
        <w:t>)</w:t>
      </w:r>
    </w:p>
    <w:p w14:paraId="17375BB8" w14:textId="18D5D270" w:rsidR="009A565B" w:rsidRDefault="00000000">
      <w:pPr>
        <w:numPr>
          <w:ilvl w:val="0"/>
          <w:numId w:val="5"/>
        </w:numPr>
      </w:pPr>
      <w:r>
        <w:t xml:space="preserve">Vegetation Structure (% </w:t>
      </w:r>
      <w:r w:rsidR="009A1BF2" w:rsidRPr="009A1BF2">
        <w:t>Density of the image, Highest Canopy height-cm, # of</w:t>
      </w:r>
      <w:r w:rsidR="009A1BF2" w:rsidRPr="009A1BF2">
        <w:br/>
        <w:t>Branches of average plant)</w:t>
      </w:r>
    </w:p>
    <w:p w14:paraId="17375BB9" w14:textId="77777777" w:rsidR="009A565B" w:rsidRDefault="00000000">
      <w:pPr>
        <w:pStyle w:val="Heading2"/>
      </w:pPr>
      <w:bookmarkStart w:id="10" w:name="need-for-research"/>
      <w:bookmarkEnd w:id="1"/>
      <w:bookmarkEnd w:id="9"/>
      <w:r>
        <w:lastRenderedPageBreak/>
        <w:t>Need for Research</w:t>
      </w:r>
    </w:p>
    <w:p w14:paraId="01A85C16" w14:textId="00BCD1C9" w:rsidR="009A1BF2" w:rsidRDefault="004427D7">
      <w:pPr>
        <w:pStyle w:val="Heading2"/>
        <w:rPr>
          <w:rFonts w:asciiTheme="minorHAnsi" w:eastAsiaTheme="minorHAnsi" w:hAnsiTheme="minorHAnsi" w:cstheme="minorBidi"/>
          <w:b w:val="0"/>
          <w:bCs w:val="0"/>
          <w:color w:val="auto"/>
          <w:sz w:val="24"/>
          <w:szCs w:val="24"/>
        </w:rPr>
      </w:pPr>
      <w:bookmarkStart w:id="11" w:name="relevance-to-state-of-california"/>
      <w:bookmarkEnd w:id="10"/>
      <w:commentRangeStart w:id="12"/>
      <w:r>
        <w:rPr>
          <w:rFonts w:asciiTheme="minorHAnsi" w:eastAsiaTheme="minorHAnsi" w:hAnsiTheme="minorHAnsi" w:cstheme="minorBidi"/>
          <w:b w:val="0"/>
          <w:bCs w:val="0"/>
          <w:color w:val="auto"/>
          <w:sz w:val="24"/>
          <w:szCs w:val="24"/>
        </w:rPr>
        <w:t xml:space="preserve">The marsh edge is the starting point for </w:t>
      </w:r>
      <w:r w:rsidR="004955DA">
        <w:rPr>
          <w:rFonts w:asciiTheme="minorHAnsi" w:eastAsiaTheme="minorHAnsi" w:hAnsiTheme="minorHAnsi" w:cstheme="minorBidi"/>
          <w:b w:val="0"/>
          <w:bCs w:val="0"/>
          <w:color w:val="auto"/>
          <w:sz w:val="24"/>
          <w:szCs w:val="24"/>
        </w:rPr>
        <w:t xml:space="preserve">sediment to be deposited on the marsh platform transported through the aquatic environment. </w:t>
      </w:r>
      <w:r w:rsidR="0087490D">
        <w:rPr>
          <w:rFonts w:asciiTheme="minorHAnsi" w:eastAsiaTheme="minorHAnsi" w:hAnsiTheme="minorHAnsi" w:cstheme="minorBidi"/>
          <w:b w:val="0"/>
          <w:bCs w:val="0"/>
          <w:color w:val="auto"/>
          <w:sz w:val="24"/>
          <w:szCs w:val="24"/>
        </w:rPr>
        <w:t xml:space="preserve">It is complex to understand how </w:t>
      </w:r>
      <w:r w:rsidR="00663834">
        <w:rPr>
          <w:rFonts w:asciiTheme="minorHAnsi" w:eastAsiaTheme="minorHAnsi" w:hAnsiTheme="minorHAnsi" w:cstheme="minorBidi"/>
          <w:b w:val="0"/>
          <w:bCs w:val="0"/>
          <w:color w:val="auto"/>
          <w:sz w:val="24"/>
          <w:szCs w:val="24"/>
        </w:rPr>
        <w:t>one</w:t>
      </w:r>
      <w:r w:rsidR="0087490D">
        <w:rPr>
          <w:rFonts w:asciiTheme="minorHAnsi" w:eastAsiaTheme="minorHAnsi" w:hAnsiTheme="minorHAnsi" w:cstheme="minorBidi"/>
          <w:b w:val="0"/>
          <w:bCs w:val="0"/>
          <w:color w:val="auto"/>
          <w:sz w:val="24"/>
          <w:szCs w:val="24"/>
        </w:rPr>
        <w:t xml:space="preserve"> grain of sediment moves from one place to another</w:t>
      </w:r>
      <w:ins w:id="13" w:author="Miller, Savannah K CIV USARMY CESPN (USA)" w:date="2024-12-09T14:48:00Z">
        <w:r w:rsidR="00026726">
          <w:rPr>
            <w:rFonts w:asciiTheme="minorHAnsi" w:eastAsiaTheme="minorHAnsi" w:hAnsiTheme="minorHAnsi" w:cstheme="minorBidi"/>
            <w:b w:val="0"/>
            <w:bCs w:val="0"/>
            <w:color w:val="auto"/>
            <w:sz w:val="24"/>
            <w:szCs w:val="24"/>
          </w:rPr>
          <w:t xml:space="preserve">. </w:t>
        </w:r>
      </w:ins>
      <w:r w:rsidR="002F00F1">
        <w:rPr>
          <w:rFonts w:asciiTheme="minorHAnsi" w:eastAsiaTheme="minorHAnsi" w:hAnsiTheme="minorHAnsi" w:cstheme="minorBidi"/>
          <w:b w:val="0"/>
          <w:bCs w:val="0"/>
          <w:color w:val="auto"/>
          <w:sz w:val="24"/>
          <w:szCs w:val="24"/>
        </w:rPr>
        <w:t xml:space="preserve">Scientists who have focused on the marsh edge have largely depended on </w:t>
      </w:r>
      <w:r w:rsidR="00EC04AE">
        <w:rPr>
          <w:rFonts w:asciiTheme="minorHAnsi" w:eastAsiaTheme="minorHAnsi" w:hAnsiTheme="minorHAnsi" w:cstheme="minorBidi"/>
          <w:b w:val="0"/>
          <w:bCs w:val="0"/>
          <w:color w:val="auto"/>
          <w:sz w:val="24"/>
          <w:szCs w:val="24"/>
        </w:rPr>
        <w:t xml:space="preserve">static in-situ sensor measurements </w:t>
      </w:r>
      <w:r w:rsidR="00026726">
        <w:rPr>
          <w:rFonts w:asciiTheme="minorHAnsi" w:eastAsiaTheme="minorHAnsi" w:hAnsiTheme="minorHAnsi" w:cstheme="minorBidi"/>
          <w:b w:val="0"/>
          <w:bCs w:val="0"/>
          <w:color w:val="auto"/>
          <w:sz w:val="24"/>
          <w:szCs w:val="24"/>
        </w:rPr>
        <w:t xml:space="preserve">of suspended sediment </w:t>
      </w:r>
      <w:r w:rsidR="00EC04AE">
        <w:rPr>
          <w:rFonts w:asciiTheme="minorHAnsi" w:eastAsiaTheme="minorHAnsi" w:hAnsiTheme="minorHAnsi" w:cstheme="minorBidi"/>
          <w:b w:val="0"/>
          <w:bCs w:val="0"/>
          <w:color w:val="auto"/>
          <w:sz w:val="24"/>
          <w:szCs w:val="24"/>
        </w:rPr>
        <w:t xml:space="preserve">and linear models </w:t>
      </w:r>
      <w:r w:rsidR="00590F7C">
        <w:rPr>
          <w:rFonts w:asciiTheme="minorHAnsi" w:eastAsiaTheme="minorHAnsi" w:hAnsiTheme="minorHAnsi" w:cstheme="minorBidi"/>
          <w:b w:val="0"/>
          <w:bCs w:val="0"/>
          <w:color w:val="auto"/>
          <w:sz w:val="24"/>
          <w:szCs w:val="24"/>
        </w:rPr>
        <w:t>or field collection of sediment accretion</w:t>
      </w:r>
      <w:r w:rsidR="00EC04AE">
        <w:rPr>
          <w:rFonts w:asciiTheme="minorHAnsi" w:eastAsiaTheme="minorHAnsi" w:hAnsiTheme="minorHAnsi" w:cstheme="minorBidi"/>
          <w:b w:val="0"/>
          <w:bCs w:val="0"/>
          <w:color w:val="auto"/>
          <w:sz w:val="24"/>
          <w:szCs w:val="24"/>
        </w:rPr>
        <w:t xml:space="preserve">. Few studies have paired in-situ sensor measurements and field collections </w:t>
      </w:r>
      <w:r w:rsidR="00026726">
        <w:rPr>
          <w:rFonts w:asciiTheme="minorHAnsi" w:eastAsiaTheme="minorHAnsi" w:hAnsiTheme="minorHAnsi" w:cstheme="minorBidi"/>
          <w:b w:val="0"/>
          <w:bCs w:val="0"/>
          <w:color w:val="auto"/>
          <w:sz w:val="24"/>
          <w:szCs w:val="24"/>
        </w:rPr>
        <w:t xml:space="preserve">of the same collection of suspended sediment system </w:t>
      </w:r>
      <w:r w:rsidR="00EC04AE">
        <w:rPr>
          <w:rFonts w:asciiTheme="minorHAnsi" w:eastAsiaTheme="minorHAnsi" w:hAnsiTheme="minorHAnsi" w:cstheme="minorBidi"/>
          <w:b w:val="0"/>
          <w:bCs w:val="0"/>
          <w:color w:val="auto"/>
          <w:sz w:val="24"/>
          <w:szCs w:val="24"/>
        </w:rPr>
        <w:t xml:space="preserve">together to compare the feasibility and accuracy of those measurements. This information not only gives potential insight </w:t>
      </w:r>
      <w:r w:rsidR="00182602">
        <w:rPr>
          <w:rFonts w:asciiTheme="minorHAnsi" w:eastAsiaTheme="minorHAnsi" w:hAnsiTheme="minorHAnsi" w:cstheme="minorBidi"/>
          <w:b w:val="0"/>
          <w:bCs w:val="0"/>
          <w:color w:val="auto"/>
          <w:sz w:val="24"/>
          <w:szCs w:val="24"/>
        </w:rPr>
        <w:t xml:space="preserve">on the sediment bank across important marshlands of the San Francisco Bay, it also provides comparison that land managers can use to assess the capability and </w:t>
      </w:r>
      <w:r w:rsidR="00663834">
        <w:rPr>
          <w:rFonts w:asciiTheme="minorHAnsi" w:eastAsiaTheme="minorHAnsi" w:hAnsiTheme="minorHAnsi" w:cstheme="minorBidi"/>
          <w:b w:val="0"/>
          <w:bCs w:val="0"/>
          <w:color w:val="auto"/>
          <w:sz w:val="24"/>
          <w:szCs w:val="24"/>
        </w:rPr>
        <w:t xml:space="preserve">feasibility of their methods to collect different measurements. </w:t>
      </w:r>
      <w:r w:rsidR="00EC04AE">
        <w:rPr>
          <w:rFonts w:asciiTheme="minorHAnsi" w:eastAsiaTheme="minorHAnsi" w:hAnsiTheme="minorHAnsi" w:cstheme="minorBidi"/>
          <w:b w:val="0"/>
          <w:bCs w:val="0"/>
          <w:color w:val="auto"/>
          <w:sz w:val="24"/>
          <w:szCs w:val="24"/>
        </w:rPr>
        <w:t xml:space="preserve"> </w:t>
      </w:r>
      <w:r w:rsidR="009A1BF2" w:rsidRPr="009A1BF2">
        <w:rPr>
          <w:rFonts w:asciiTheme="minorHAnsi" w:eastAsiaTheme="minorHAnsi" w:hAnsiTheme="minorHAnsi" w:cstheme="minorBidi"/>
          <w:b w:val="0"/>
          <w:bCs w:val="0"/>
          <w:color w:val="auto"/>
          <w:sz w:val="24"/>
          <w:szCs w:val="24"/>
        </w:rPr>
        <w:t>This work could also offer a new perspective on</w:t>
      </w:r>
      <w:r w:rsidR="000D0266">
        <w:rPr>
          <w:rFonts w:asciiTheme="minorHAnsi" w:eastAsiaTheme="minorHAnsi" w:hAnsiTheme="minorHAnsi" w:cstheme="minorBidi"/>
          <w:b w:val="0"/>
          <w:bCs w:val="0"/>
          <w:color w:val="auto"/>
          <w:sz w:val="24"/>
          <w:szCs w:val="24"/>
        </w:rPr>
        <w:t xml:space="preserve"> </w:t>
      </w:r>
      <w:r w:rsidR="009A1BF2" w:rsidRPr="009A1BF2">
        <w:rPr>
          <w:rFonts w:asciiTheme="minorHAnsi" w:eastAsiaTheme="minorHAnsi" w:hAnsiTheme="minorHAnsi" w:cstheme="minorBidi"/>
          <w:b w:val="0"/>
          <w:bCs w:val="0"/>
          <w:color w:val="auto"/>
          <w:sz w:val="24"/>
          <w:szCs w:val="24"/>
        </w:rPr>
        <w:t xml:space="preserve">environmental monitoring of common living </w:t>
      </w:r>
      <w:r w:rsidR="007B099C">
        <w:rPr>
          <w:rFonts w:asciiTheme="minorHAnsi" w:eastAsiaTheme="minorHAnsi" w:hAnsiTheme="minorHAnsi" w:cstheme="minorBidi"/>
          <w:b w:val="0"/>
          <w:bCs w:val="0"/>
          <w:color w:val="auto"/>
          <w:sz w:val="24"/>
          <w:szCs w:val="24"/>
        </w:rPr>
        <w:t xml:space="preserve">(biotic) </w:t>
      </w:r>
      <w:r w:rsidR="009A1BF2" w:rsidRPr="009A1BF2">
        <w:rPr>
          <w:rFonts w:asciiTheme="minorHAnsi" w:eastAsiaTheme="minorHAnsi" w:hAnsiTheme="minorHAnsi" w:cstheme="minorBidi"/>
          <w:b w:val="0"/>
          <w:bCs w:val="0"/>
          <w:color w:val="auto"/>
          <w:sz w:val="24"/>
          <w:szCs w:val="24"/>
        </w:rPr>
        <w:t xml:space="preserve">and nonliving </w:t>
      </w:r>
      <w:r w:rsidR="007B099C">
        <w:rPr>
          <w:rFonts w:asciiTheme="minorHAnsi" w:eastAsiaTheme="minorHAnsi" w:hAnsiTheme="minorHAnsi" w:cstheme="minorBidi"/>
          <w:b w:val="0"/>
          <w:bCs w:val="0"/>
          <w:color w:val="auto"/>
          <w:sz w:val="24"/>
          <w:szCs w:val="24"/>
        </w:rPr>
        <w:t xml:space="preserve">(abiotic) </w:t>
      </w:r>
      <w:r w:rsidR="009A1BF2" w:rsidRPr="009A1BF2">
        <w:rPr>
          <w:rFonts w:asciiTheme="minorHAnsi" w:eastAsiaTheme="minorHAnsi" w:hAnsiTheme="minorHAnsi" w:cstheme="minorBidi"/>
          <w:b w:val="0"/>
          <w:bCs w:val="0"/>
          <w:color w:val="auto"/>
          <w:sz w:val="24"/>
          <w:szCs w:val="24"/>
        </w:rPr>
        <w:t xml:space="preserve">parameters, such as vegetation surveys </w:t>
      </w:r>
      <w:proofErr w:type="gramStart"/>
      <w:r w:rsidR="009A1BF2" w:rsidRPr="009A1BF2">
        <w:rPr>
          <w:rFonts w:asciiTheme="minorHAnsi" w:eastAsiaTheme="minorHAnsi" w:hAnsiTheme="minorHAnsi" w:cstheme="minorBidi"/>
          <w:b w:val="0"/>
          <w:bCs w:val="0"/>
          <w:color w:val="auto"/>
          <w:sz w:val="24"/>
          <w:szCs w:val="24"/>
        </w:rPr>
        <w:t>as a way to</w:t>
      </w:r>
      <w:proofErr w:type="gramEnd"/>
      <w:r w:rsidR="000D0266">
        <w:rPr>
          <w:rFonts w:asciiTheme="minorHAnsi" w:eastAsiaTheme="minorHAnsi" w:hAnsiTheme="minorHAnsi" w:cstheme="minorBidi"/>
          <w:b w:val="0"/>
          <w:bCs w:val="0"/>
          <w:color w:val="auto"/>
          <w:sz w:val="24"/>
          <w:szCs w:val="24"/>
        </w:rPr>
        <w:t xml:space="preserve"> </w:t>
      </w:r>
      <w:r w:rsidR="009A1BF2" w:rsidRPr="009A1BF2">
        <w:rPr>
          <w:rFonts w:asciiTheme="minorHAnsi" w:eastAsiaTheme="minorHAnsi" w:hAnsiTheme="minorHAnsi" w:cstheme="minorBidi"/>
          <w:b w:val="0"/>
          <w:bCs w:val="0"/>
          <w:color w:val="auto"/>
          <w:sz w:val="24"/>
          <w:szCs w:val="24"/>
        </w:rPr>
        <w:t>measure the functional physical components of an evolving marsh. Once we better</w:t>
      </w:r>
      <w:r w:rsidR="007B099C">
        <w:rPr>
          <w:rFonts w:asciiTheme="minorHAnsi" w:eastAsiaTheme="minorHAnsi" w:hAnsiTheme="minorHAnsi" w:cstheme="minorBidi"/>
          <w:b w:val="0"/>
          <w:bCs w:val="0"/>
          <w:color w:val="auto"/>
          <w:sz w:val="24"/>
          <w:szCs w:val="24"/>
        </w:rPr>
        <w:t xml:space="preserve"> </w:t>
      </w:r>
      <w:r w:rsidR="009A1BF2" w:rsidRPr="009A1BF2">
        <w:rPr>
          <w:rFonts w:asciiTheme="minorHAnsi" w:eastAsiaTheme="minorHAnsi" w:hAnsiTheme="minorHAnsi" w:cstheme="minorBidi"/>
          <w:b w:val="0"/>
          <w:bCs w:val="0"/>
          <w:color w:val="auto"/>
          <w:sz w:val="24"/>
          <w:szCs w:val="24"/>
        </w:rPr>
        <w:t xml:space="preserve">understand the typical abiotic processes across the </w:t>
      </w:r>
      <w:proofErr w:type="spellStart"/>
      <w:r w:rsidR="009A1BF2" w:rsidRPr="009A1BF2">
        <w:rPr>
          <w:rFonts w:asciiTheme="minorHAnsi" w:eastAsiaTheme="minorHAnsi" w:hAnsiTheme="minorHAnsi" w:cstheme="minorBidi"/>
          <w:b w:val="0"/>
          <w:bCs w:val="0"/>
          <w:color w:val="auto"/>
          <w:sz w:val="24"/>
          <w:szCs w:val="24"/>
        </w:rPr>
        <w:t>bayward</w:t>
      </w:r>
      <w:proofErr w:type="spellEnd"/>
      <w:r w:rsidR="009A1BF2" w:rsidRPr="009A1BF2">
        <w:rPr>
          <w:rFonts w:asciiTheme="minorHAnsi" w:eastAsiaTheme="minorHAnsi" w:hAnsiTheme="minorHAnsi" w:cstheme="minorBidi"/>
          <w:b w:val="0"/>
          <w:bCs w:val="0"/>
          <w:color w:val="auto"/>
          <w:sz w:val="24"/>
          <w:szCs w:val="24"/>
        </w:rPr>
        <w:t xml:space="preserve"> side of the marshlands in</w:t>
      </w:r>
      <w:r w:rsidR="007B099C">
        <w:rPr>
          <w:rFonts w:asciiTheme="minorHAnsi" w:eastAsiaTheme="minorHAnsi" w:hAnsiTheme="minorHAnsi" w:cstheme="minorBidi"/>
          <w:b w:val="0"/>
          <w:bCs w:val="0"/>
          <w:color w:val="auto"/>
          <w:sz w:val="24"/>
          <w:szCs w:val="24"/>
        </w:rPr>
        <w:t xml:space="preserve"> </w:t>
      </w:r>
      <w:r w:rsidR="009A1BF2" w:rsidRPr="009A1BF2">
        <w:rPr>
          <w:rFonts w:asciiTheme="minorHAnsi" w:eastAsiaTheme="minorHAnsi" w:hAnsiTheme="minorHAnsi" w:cstheme="minorBidi"/>
          <w:b w:val="0"/>
          <w:bCs w:val="0"/>
          <w:color w:val="auto"/>
          <w:sz w:val="24"/>
          <w:szCs w:val="24"/>
        </w:rPr>
        <w:t>terms of sediment transport, it will inform future decisions on managing unprecedented</w:t>
      </w:r>
      <w:r w:rsidR="007B099C">
        <w:rPr>
          <w:rFonts w:asciiTheme="minorHAnsi" w:eastAsiaTheme="minorHAnsi" w:hAnsiTheme="minorHAnsi" w:cstheme="minorBidi"/>
          <w:b w:val="0"/>
          <w:bCs w:val="0"/>
          <w:color w:val="auto"/>
          <w:sz w:val="24"/>
          <w:szCs w:val="24"/>
        </w:rPr>
        <w:t xml:space="preserve"> </w:t>
      </w:r>
      <w:r w:rsidR="009A1BF2" w:rsidRPr="009A1BF2">
        <w:rPr>
          <w:rFonts w:asciiTheme="minorHAnsi" w:eastAsiaTheme="minorHAnsi" w:hAnsiTheme="minorHAnsi" w:cstheme="minorBidi"/>
          <w:b w:val="0"/>
          <w:bCs w:val="0"/>
          <w:color w:val="auto"/>
          <w:sz w:val="24"/>
          <w:szCs w:val="24"/>
        </w:rPr>
        <w:t>weather events</w:t>
      </w:r>
      <w:r w:rsidR="00125CFE">
        <w:rPr>
          <w:rFonts w:asciiTheme="minorHAnsi" w:eastAsiaTheme="minorHAnsi" w:hAnsiTheme="minorHAnsi" w:cstheme="minorBidi"/>
          <w:b w:val="0"/>
          <w:bCs w:val="0"/>
          <w:color w:val="auto"/>
          <w:sz w:val="24"/>
          <w:szCs w:val="24"/>
        </w:rPr>
        <w:t xml:space="preserve"> and land use changes and adaptation</w:t>
      </w:r>
      <w:r w:rsidR="009A1BF2">
        <w:rPr>
          <w:rFonts w:asciiTheme="minorHAnsi" w:eastAsiaTheme="minorHAnsi" w:hAnsiTheme="minorHAnsi" w:cstheme="minorBidi"/>
          <w:b w:val="0"/>
          <w:bCs w:val="0"/>
          <w:color w:val="auto"/>
          <w:sz w:val="24"/>
          <w:szCs w:val="24"/>
        </w:rPr>
        <w:t xml:space="preserve">. </w:t>
      </w:r>
      <w:commentRangeEnd w:id="12"/>
      <w:r w:rsidR="00CE6A67">
        <w:rPr>
          <w:rStyle w:val="CommentReference"/>
          <w:rFonts w:asciiTheme="minorHAnsi" w:eastAsiaTheme="minorHAnsi" w:hAnsiTheme="minorHAnsi" w:cstheme="minorBidi"/>
          <w:b w:val="0"/>
          <w:bCs w:val="0"/>
          <w:color w:val="auto"/>
        </w:rPr>
        <w:commentReference w:id="12"/>
      </w:r>
    </w:p>
    <w:p w14:paraId="17375BBB" w14:textId="6DF8ECFB" w:rsidR="009A565B" w:rsidRDefault="00000000">
      <w:pPr>
        <w:pStyle w:val="Heading2"/>
      </w:pPr>
      <w:r>
        <w:t>Relevance to State of California</w:t>
      </w:r>
    </w:p>
    <w:p w14:paraId="17375BBC" w14:textId="30818292" w:rsidR="009A565B" w:rsidRDefault="00513CF5">
      <w:pPr>
        <w:pStyle w:val="FirstParagraph"/>
      </w:pPr>
      <w:commentRangeStart w:id="14"/>
      <w:r>
        <w:t xml:space="preserve">The geology of California is one of the most unique systems within the world. The river basin within the Central Valley, connecting </w:t>
      </w:r>
      <w:r w:rsidR="00D9098E">
        <w:t xml:space="preserve">the mountain fresh water to the salty </w:t>
      </w:r>
      <w:r w:rsidR="008874C2">
        <w:t xml:space="preserve">tidal </w:t>
      </w:r>
      <w:r w:rsidR="00D9098E">
        <w:t>water of the bays and oceans bordering the western side of the state</w:t>
      </w:r>
      <w:r w:rsidR="009374CF">
        <w:t xml:space="preserve"> is a unique formation at which unique plants and animals </w:t>
      </w:r>
      <w:r w:rsidR="00A72EFB">
        <w:t xml:space="preserve">thrived in great numbers. However, as early as the mid-1800s during the Gold Rush, </w:t>
      </w:r>
      <w:r w:rsidR="00B06F51">
        <w:t>humans already began to impact the tidal marsh lands of California through the downstream movement of sediment from explosives blasting mountainsides in search for gold</w:t>
      </w:r>
      <w:r w:rsidR="009B3E0B">
        <w:t xml:space="preserve"> (Barnard 2013)</w:t>
      </w:r>
      <w:r w:rsidR="00B06F51">
        <w:t xml:space="preserve">. </w:t>
      </w:r>
      <w:r w:rsidR="00FD4CE9">
        <w:t xml:space="preserve">Later in European colonization, tidal marshlands were filled in for farming and housing development purposes. </w:t>
      </w:r>
      <w:proofErr w:type="gramStart"/>
      <w:r w:rsidR="00FD4CE9">
        <w:t>The majority of</w:t>
      </w:r>
      <w:proofErr w:type="gramEnd"/>
      <w:r w:rsidR="00FD4CE9">
        <w:t xml:space="preserve"> modern Californians have no idea if where they currently live and work sits on what was an existing tidal marsh plane. </w:t>
      </w:r>
      <w:r w:rsidR="009B3E0B">
        <w:t xml:space="preserve">Currently, more </w:t>
      </w:r>
      <w:r>
        <w:t>than 90% of California wetlands drained</w:t>
      </w:r>
      <w:r w:rsidR="009B3E0B">
        <w:t xml:space="preserve"> across the state</w:t>
      </w:r>
      <w:r>
        <w:t xml:space="preserve"> (California Natural Resources Agency 2010). </w:t>
      </w:r>
    </w:p>
    <w:p w14:paraId="044B40A4" w14:textId="728B32CE" w:rsidR="009B3E0B" w:rsidRDefault="0095415A" w:rsidP="00E9624A">
      <w:pPr>
        <w:pStyle w:val="BodyText"/>
      </w:pPr>
      <w:r>
        <w:t xml:space="preserve">The importance to understand the existing tidal marshes of California lies in </w:t>
      </w:r>
      <w:r w:rsidR="00B8267E">
        <w:t xml:space="preserve">the benefits provided through ecosystem services such as extreme flooding and </w:t>
      </w:r>
      <w:r w:rsidR="00957E2E">
        <w:t xml:space="preserve">water filtration services. Studies have found (CITE) that </w:t>
      </w:r>
      <w:r w:rsidR="00334CBD">
        <w:t>the presence of a tidal marshland nearby an urban flood pla</w:t>
      </w:r>
      <w:r w:rsidR="00F520BF">
        <w:t xml:space="preserve">in can minimize the probability of a coastal community by </w:t>
      </w:r>
      <w:r w:rsidR="00C80D84">
        <w:t xml:space="preserve">(insert statistic here). Tidal marshes are also now widely regarded for their water filtration ability for both the ecosystem and human consumption. </w:t>
      </w:r>
    </w:p>
    <w:p w14:paraId="3829C157" w14:textId="33D4F052" w:rsidR="008874C2" w:rsidRPr="009B3E0B" w:rsidRDefault="008874C2" w:rsidP="00E9624A">
      <w:pPr>
        <w:pStyle w:val="BodyText"/>
      </w:pPr>
      <w:r>
        <w:t xml:space="preserve">Within California, we have already augmented the sediment bank through human development. What we need to do now to prepare for unforeseen climate change affects is find out how the natural sediment bank works so we can use the benefits to protect ourselves against the inevitable. </w:t>
      </w:r>
      <w:commentRangeEnd w:id="14"/>
      <w:r w:rsidR="00CE6B84">
        <w:rPr>
          <w:rStyle w:val="CommentReference"/>
        </w:rPr>
        <w:commentReference w:id="14"/>
      </w:r>
    </w:p>
    <w:p w14:paraId="1345C8D2" w14:textId="71B0C9C7" w:rsidR="00C358DB" w:rsidRDefault="00C358DB" w:rsidP="00C358DB">
      <w:pPr>
        <w:pStyle w:val="Heading2"/>
      </w:pPr>
      <w:bookmarkStart w:id="15" w:name="budget-and-justification"/>
      <w:bookmarkEnd w:id="11"/>
      <w:r>
        <w:lastRenderedPageBreak/>
        <w:t>References</w:t>
      </w:r>
    </w:p>
    <w:p w14:paraId="7421D12F" w14:textId="77777777" w:rsidR="004B6B02" w:rsidRPr="004B6B02" w:rsidRDefault="004B6B02" w:rsidP="004B6B02">
      <w:pPr>
        <w:pStyle w:val="BodyText"/>
      </w:pPr>
    </w:p>
    <w:p w14:paraId="79A65093"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Boorman, L. A., Garbutt, A., &amp; Barratt, D. (1998). The role of vegetation in determining patterns of the accretion of salt marsh sediment. </w:t>
      </w:r>
      <w:r w:rsidRPr="009E372D">
        <w:rPr>
          <w:rFonts w:cs="Times New Roman"/>
          <w:i/>
          <w:iCs/>
        </w:rPr>
        <w:t>Geological Society, London, Special Publications</w:t>
      </w:r>
      <w:r w:rsidRPr="009E372D">
        <w:rPr>
          <w:rFonts w:cs="Times New Roman"/>
        </w:rPr>
        <w:t xml:space="preserve">, </w:t>
      </w:r>
      <w:r w:rsidRPr="009E372D">
        <w:rPr>
          <w:rFonts w:cs="Times New Roman"/>
          <w:i/>
          <w:iCs/>
        </w:rPr>
        <w:t>139</w:t>
      </w:r>
      <w:r w:rsidRPr="009E372D">
        <w:rPr>
          <w:rFonts w:cs="Times New Roman"/>
        </w:rPr>
        <w:t>(1), 389–399. https://doi.org/10.1144/GSL.SP.1998.139.01.29</w:t>
      </w:r>
    </w:p>
    <w:p w14:paraId="7C6E204B"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Dunson, W. A., &amp; Travis, J. (1994). Patterns in the Evolution of Physiological Specialization in Salt-Marsh Animals. </w:t>
      </w:r>
      <w:r w:rsidRPr="009E372D">
        <w:rPr>
          <w:rFonts w:cs="Times New Roman"/>
          <w:i/>
          <w:iCs/>
        </w:rPr>
        <w:t>Estuaries</w:t>
      </w:r>
      <w:r w:rsidRPr="009E372D">
        <w:rPr>
          <w:rFonts w:cs="Times New Roman"/>
        </w:rPr>
        <w:t xml:space="preserve">, </w:t>
      </w:r>
      <w:r w:rsidRPr="009E372D">
        <w:rPr>
          <w:rFonts w:cs="Times New Roman"/>
          <w:i/>
          <w:iCs/>
        </w:rPr>
        <w:t>17</w:t>
      </w:r>
      <w:r w:rsidRPr="009E372D">
        <w:rPr>
          <w:rFonts w:cs="Times New Roman"/>
        </w:rPr>
        <w:t>(1), 102. https://doi.org/10.2307/1352338</w:t>
      </w:r>
    </w:p>
    <w:p w14:paraId="27D9D80E" w14:textId="77777777" w:rsidR="009E372D" w:rsidRPr="009E372D" w:rsidRDefault="009E372D" w:rsidP="009E372D">
      <w:pPr>
        <w:widowControl w:val="0"/>
        <w:autoSpaceDE w:val="0"/>
        <w:autoSpaceDN w:val="0"/>
        <w:adjustRightInd w:val="0"/>
        <w:spacing w:after="0"/>
        <w:ind w:left="720" w:hanging="720"/>
        <w:rPr>
          <w:rFonts w:cs="Times New Roman"/>
        </w:rPr>
      </w:pPr>
      <w:proofErr w:type="spellStart"/>
      <w:r w:rsidRPr="009E372D">
        <w:rPr>
          <w:rFonts w:cs="Times New Roman"/>
        </w:rPr>
        <w:t>Fagherazzi</w:t>
      </w:r>
      <w:proofErr w:type="spellEnd"/>
      <w:r w:rsidRPr="009E372D">
        <w:rPr>
          <w:rFonts w:cs="Times New Roman"/>
        </w:rPr>
        <w:t xml:space="preserve">, S. (2013). The ephemeral life of a salt marsh. </w:t>
      </w:r>
      <w:r w:rsidRPr="009E372D">
        <w:rPr>
          <w:rFonts w:cs="Times New Roman"/>
          <w:i/>
          <w:iCs/>
        </w:rPr>
        <w:t>Geology</w:t>
      </w:r>
      <w:r w:rsidRPr="009E372D">
        <w:rPr>
          <w:rFonts w:cs="Times New Roman"/>
        </w:rPr>
        <w:t xml:space="preserve">, </w:t>
      </w:r>
      <w:r w:rsidRPr="009E372D">
        <w:rPr>
          <w:rFonts w:cs="Times New Roman"/>
          <w:i/>
          <w:iCs/>
        </w:rPr>
        <w:t>41</w:t>
      </w:r>
      <w:r w:rsidRPr="009E372D">
        <w:rPr>
          <w:rFonts w:cs="Times New Roman"/>
        </w:rPr>
        <w:t>(8), 943–944. https://doi.org/10.1130/focus082013.1</w:t>
      </w:r>
    </w:p>
    <w:p w14:paraId="6B425FD5" w14:textId="77777777" w:rsidR="009E372D" w:rsidRPr="009E372D" w:rsidRDefault="009E372D" w:rsidP="009E372D">
      <w:pPr>
        <w:widowControl w:val="0"/>
        <w:autoSpaceDE w:val="0"/>
        <w:autoSpaceDN w:val="0"/>
        <w:adjustRightInd w:val="0"/>
        <w:spacing w:after="0"/>
        <w:ind w:left="720" w:hanging="720"/>
        <w:rPr>
          <w:rFonts w:cs="Times New Roman"/>
        </w:rPr>
      </w:pPr>
      <w:proofErr w:type="spellStart"/>
      <w:r w:rsidRPr="009E372D">
        <w:rPr>
          <w:rFonts w:cs="Times New Roman"/>
        </w:rPr>
        <w:t>Ganju</w:t>
      </w:r>
      <w:proofErr w:type="spellEnd"/>
      <w:r w:rsidRPr="009E372D">
        <w:rPr>
          <w:rFonts w:cs="Times New Roman"/>
        </w:rPr>
        <w:t xml:space="preserve">, N. K., </w:t>
      </w:r>
      <w:proofErr w:type="spellStart"/>
      <w:r w:rsidRPr="009E372D">
        <w:rPr>
          <w:rFonts w:cs="Times New Roman"/>
        </w:rPr>
        <w:t>Schoellhamer</w:t>
      </w:r>
      <w:proofErr w:type="spellEnd"/>
      <w:r w:rsidRPr="009E372D">
        <w:rPr>
          <w:rFonts w:cs="Times New Roman"/>
        </w:rPr>
        <w:t xml:space="preserve">, D. H., &amp; Bergamaschi, B. A. (2005). Suspended sediment fluxes in a tidal wetland: Measurement, controlling factors, and error analysis. </w:t>
      </w:r>
      <w:r w:rsidRPr="009E372D">
        <w:rPr>
          <w:rFonts w:cs="Times New Roman"/>
          <w:i/>
          <w:iCs/>
        </w:rPr>
        <w:t>Estuaries</w:t>
      </w:r>
      <w:r w:rsidRPr="009E372D">
        <w:rPr>
          <w:rFonts w:cs="Times New Roman"/>
        </w:rPr>
        <w:t xml:space="preserve">, </w:t>
      </w:r>
      <w:r w:rsidRPr="009E372D">
        <w:rPr>
          <w:rFonts w:cs="Times New Roman"/>
          <w:i/>
          <w:iCs/>
        </w:rPr>
        <w:t>28</w:t>
      </w:r>
      <w:r w:rsidRPr="009E372D">
        <w:rPr>
          <w:rFonts w:cs="Times New Roman"/>
        </w:rPr>
        <w:t>(6), 812–822. https://doi.org/10.1007/BF02696011</w:t>
      </w:r>
    </w:p>
    <w:p w14:paraId="6C636AE8" w14:textId="77777777" w:rsidR="009E372D" w:rsidRPr="009E372D" w:rsidRDefault="009E372D" w:rsidP="009E372D">
      <w:pPr>
        <w:widowControl w:val="0"/>
        <w:autoSpaceDE w:val="0"/>
        <w:autoSpaceDN w:val="0"/>
        <w:adjustRightInd w:val="0"/>
        <w:spacing w:after="0"/>
        <w:ind w:left="720" w:hanging="720"/>
        <w:rPr>
          <w:rFonts w:cs="Times New Roman"/>
        </w:rPr>
      </w:pPr>
      <w:proofErr w:type="spellStart"/>
      <w:r w:rsidRPr="009E372D">
        <w:rPr>
          <w:rFonts w:cs="Times New Roman"/>
        </w:rPr>
        <w:t>Gedan</w:t>
      </w:r>
      <w:proofErr w:type="spellEnd"/>
      <w:r w:rsidRPr="009E372D">
        <w:rPr>
          <w:rFonts w:cs="Times New Roman"/>
        </w:rPr>
        <w:t xml:space="preserve">, K. B., Silliman, B. R., &amp; </w:t>
      </w:r>
      <w:proofErr w:type="spellStart"/>
      <w:r w:rsidRPr="009E372D">
        <w:rPr>
          <w:rFonts w:cs="Times New Roman"/>
        </w:rPr>
        <w:t>Bertness</w:t>
      </w:r>
      <w:proofErr w:type="spellEnd"/>
      <w:r w:rsidRPr="009E372D">
        <w:rPr>
          <w:rFonts w:cs="Times New Roman"/>
        </w:rPr>
        <w:t xml:space="preserve">, M. D. (2009). Centuries of Human-Driven Change in Salt Marsh Ecosystems. </w:t>
      </w:r>
      <w:r w:rsidRPr="009E372D">
        <w:rPr>
          <w:rFonts w:cs="Times New Roman"/>
          <w:i/>
          <w:iCs/>
        </w:rPr>
        <w:t>Annual Review of Marine Science</w:t>
      </w:r>
      <w:r w:rsidRPr="009E372D">
        <w:rPr>
          <w:rFonts w:cs="Times New Roman"/>
        </w:rPr>
        <w:t xml:space="preserve">, </w:t>
      </w:r>
      <w:r w:rsidRPr="009E372D">
        <w:rPr>
          <w:rFonts w:cs="Times New Roman"/>
          <w:i/>
          <w:iCs/>
        </w:rPr>
        <w:t>1</w:t>
      </w:r>
      <w:r w:rsidRPr="009E372D">
        <w:rPr>
          <w:rFonts w:cs="Times New Roman"/>
        </w:rPr>
        <w:t>(1), 117–141. https://doi.org/10.1146/annurev.marine.010908.163930</w:t>
      </w:r>
    </w:p>
    <w:p w14:paraId="3D09424A" w14:textId="77777777" w:rsidR="009E372D" w:rsidRPr="009E372D" w:rsidRDefault="009E372D" w:rsidP="009E372D">
      <w:pPr>
        <w:widowControl w:val="0"/>
        <w:autoSpaceDE w:val="0"/>
        <w:autoSpaceDN w:val="0"/>
        <w:adjustRightInd w:val="0"/>
        <w:spacing w:after="0"/>
        <w:ind w:left="720" w:hanging="720"/>
        <w:rPr>
          <w:rFonts w:cs="Times New Roman"/>
        </w:rPr>
      </w:pPr>
      <w:proofErr w:type="spellStart"/>
      <w:r w:rsidRPr="009E372D">
        <w:rPr>
          <w:rFonts w:cs="Times New Roman"/>
        </w:rPr>
        <w:t>Houttuijn</w:t>
      </w:r>
      <w:proofErr w:type="spellEnd"/>
      <w:r w:rsidRPr="009E372D">
        <w:rPr>
          <w:rFonts w:cs="Times New Roman"/>
        </w:rPr>
        <w:t xml:space="preserve"> Bloemendaal, L. J., FitzGerald, D. M., Hughes, Z. J., Novak, A. B., &amp; Phippen, P. (2021). What controls marsh edge erosion? </w:t>
      </w:r>
      <w:r w:rsidRPr="009E372D">
        <w:rPr>
          <w:rFonts w:cs="Times New Roman"/>
          <w:i/>
          <w:iCs/>
        </w:rPr>
        <w:t>Geomorphology</w:t>
      </w:r>
      <w:r w:rsidRPr="009E372D">
        <w:rPr>
          <w:rFonts w:cs="Times New Roman"/>
        </w:rPr>
        <w:t xml:space="preserve">, </w:t>
      </w:r>
      <w:r w:rsidRPr="009E372D">
        <w:rPr>
          <w:rFonts w:cs="Times New Roman"/>
          <w:i/>
          <w:iCs/>
        </w:rPr>
        <w:t>386</w:t>
      </w:r>
      <w:r w:rsidRPr="009E372D">
        <w:rPr>
          <w:rFonts w:cs="Times New Roman"/>
        </w:rPr>
        <w:t>, 107745. https://doi.org/10.1016/j.geomorph.2021.107745</w:t>
      </w:r>
    </w:p>
    <w:p w14:paraId="2740DC0A" w14:textId="2C0792AD" w:rsid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Kirwan, M. L., Walters, D. C., Reay, W. G., &amp; Carr, J. A. (2016). Sea level driven marsh expansion in a coupled model of marsh erosion and migration. </w:t>
      </w:r>
      <w:r w:rsidRPr="009E372D">
        <w:rPr>
          <w:rFonts w:cs="Times New Roman"/>
          <w:i/>
          <w:iCs/>
        </w:rPr>
        <w:t>Geophysical Research Letters</w:t>
      </w:r>
      <w:r w:rsidRPr="009E372D">
        <w:rPr>
          <w:rFonts w:cs="Times New Roman"/>
        </w:rPr>
        <w:t xml:space="preserve">, </w:t>
      </w:r>
      <w:r w:rsidRPr="009E372D">
        <w:rPr>
          <w:rFonts w:cs="Times New Roman"/>
          <w:i/>
          <w:iCs/>
        </w:rPr>
        <w:t>43</w:t>
      </w:r>
      <w:r w:rsidRPr="009E372D">
        <w:rPr>
          <w:rFonts w:cs="Times New Roman"/>
        </w:rPr>
        <w:t xml:space="preserve">(9), 4366–4373. </w:t>
      </w:r>
      <w:hyperlink r:id="rId13" w:history="1">
        <w:r w:rsidR="00503E5A" w:rsidRPr="00F44E39">
          <w:rPr>
            <w:rStyle w:val="Hyperlink"/>
            <w:rFonts w:cs="Times New Roman"/>
          </w:rPr>
          <w:t>https://doi.org/10.1002/2016GL068507</w:t>
        </w:r>
      </w:hyperlink>
    </w:p>
    <w:p w14:paraId="207B8AAD" w14:textId="6E08061A" w:rsidR="00503E5A" w:rsidRPr="009E372D" w:rsidRDefault="00503E5A" w:rsidP="009E372D">
      <w:pPr>
        <w:widowControl w:val="0"/>
        <w:autoSpaceDE w:val="0"/>
        <w:autoSpaceDN w:val="0"/>
        <w:adjustRightInd w:val="0"/>
        <w:spacing w:after="0"/>
        <w:ind w:left="720" w:hanging="720"/>
        <w:rPr>
          <w:rFonts w:cs="Times New Roman"/>
        </w:rPr>
      </w:pPr>
      <w:r w:rsidRPr="00503E5A">
        <w:rPr>
          <w:rFonts w:cs="Times New Roman"/>
        </w:rPr>
        <w:t xml:space="preserve">Lacy, J.R., Foster-Martinez, M. R., Allen, R. M., Ferner, M. C., &amp; Callaway, J. </w:t>
      </w:r>
      <w:proofErr w:type="gramStart"/>
      <w:r w:rsidRPr="00503E5A">
        <w:rPr>
          <w:rFonts w:cs="Times New Roman"/>
        </w:rPr>
        <w:t>C..</w:t>
      </w:r>
      <w:proofErr w:type="gramEnd"/>
      <w:r w:rsidRPr="00503E5A">
        <w:rPr>
          <w:rFonts w:cs="Times New Roman"/>
        </w:rPr>
        <w:t xml:space="preserve"> (2020), Seasonal variation in sediment delivery across the bay-marsh interface of an estuarine salt marsh. Journal of Geophysical Research: Oceans, 125, e2019JC015268. https://doi.org/10. 1029/2019JC015268</w:t>
      </w:r>
    </w:p>
    <w:p w14:paraId="7E462639"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Moffett, K. B., Robinson, D. A., &amp; Gorelick, S. M. (2010). Relationship of Salt Marsh Vegetation Zonation to Spatial Patterns in Soil Moisture, Salinity, and Topography. </w:t>
      </w:r>
      <w:r w:rsidRPr="009E372D">
        <w:rPr>
          <w:rFonts w:cs="Times New Roman"/>
          <w:i/>
          <w:iCs/>
        </w:rPr>
        <w:t>Ecosystems</w:t>
      </w:r>
      <w:r w:rsidRPr="009E372D">
        <w:rPr>
          <w:rFonts w:cs="Times New Roman"/>
        </w:rPr>
        <w:t xml:space="preserve">, </w:t>
      </w:r>
      <w:r w:rsidRPr="009E372D">
        <w:rPr>
          <w:rFonts w:cs="Times New Roman"/>
          <w:i/>
          <w:iCs/>
        </w:rPr>
        <w:t>13</w:t>
      </w:r>
      <w:r w:rsidRPr="009E372D">
        <w:rPr>
          <w:rFonts w:cs="Times New Roman"/>
        </w:rPr>
        <w:t>(8), 1287–1302. https://doi.org/10.1007/s10021-010-9385-7</w:t>
      </w:r>
    </w:p>
    <w:p w14:paraId="64355A8E"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Möller, I. (2006). Quantifying saltmarsh vegetation and its effect on wave height dissipation: Results from a UK East coast saltmarsh. </w:t>
      </w:r>
      <w:r w:rsidRPr="009E372D">
        <w:rPr>
          <w:rFonts w:cs="Times New Roman"/>
          <w:i/>
          <w:iCs/>
        </w:rPr>
        <w:t>Estuarine, Coastal and Shelf Science</w:t>
      </w:r>
      <w:r w:rsidRPr="009E372D">
        <w:rPr>
          <w:rFonts w:cs="Times New Roman"/>
        </w:rPr>
        <w:t xml:space="preserve">, </w:t>
      </w:r>
      <w:r w:rsidRPr="009E372D">
        <w:rPr>
          <w:rFonts w:cs="Times New Roman"/>
          <w:i/>
          <w:iCs/>
        </w:rPr>
        <w:t>69</w:t>
      </w:r>
      <w:r w:rsidRPr="009E372D">
        <w:rPr>
          <w:rFonts w:cs="Times New Roman"/>
        </w:rPr>
        <w:t>(3–4), 337–351. https://doi.org/10.1016/j.ecss.2006.05.003</w:t>
      </w:r>
    </w:p>
    <w:p w14:paraId="6DDFF18B"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Möller, I., &amp; Spencer, T. (2002). Wave dissipation over macro-tidal saltmarshes: Effects of marsh edge typology and vegetation change. </w:t>
      </w:r>
      <w:r w:rsidRPr="009E372D">
        <w:rPr>
          <w:rFonts w:cs="Times New Roman"/>
          <w:i/>
          <w:iCs/>
        </w:rPr>
        <w:t>Journal of Coastal Research</w:t>
      </w:r>
      <w:r w:rsidRPr="009E372D">
        <w:rPr>
          <w:rFonts w:cs="Times New Roman"/>
        </w:rPr>
        <w:t xml:space="preserve">, </w:t>
      </w:r>
      <w:r w:rsidRPr="009E372D">
        <w:rPr>
          <w:rFonts w:cs="Times New Roman"/>
          <w:i/>
          <w:iCs/>
        </w:rPr>
        <w:t>36</w:t>
      </w:r>
      <w:r w:rsidRPr="009E372D">
        <w:rPr>
          <w:rFonts w:cs="Times New Roman"/>
        </w:rPr>
        <w:t>, 506–521. https://doi.org/10.2112/1551-5036-36.sp1.506</w:t>
      </w:r>
    </w:p>
    <w:p w14:paraId="43425A48"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Ritter, A. F., Wasson, K., </w:t>
      </w:r>
      <w:proofErr w:type="spellStart"/>
      <w:r w:rsidRPr="009E372D">
        <w:rPr>
          <w:rFonts w:cs="Times New Roman"/>
        </w:rPr>
        <w:t>Lonhart</w:t>
      </w:r>
      <w:proofErr w:type="spellEnd"/>
      <w:r w:rsidRPr="009E372D">
        <w:rPr>
          <w:rFonts w:cs="Times New Roman"/>
        </w:rPr>
        <w:t xml:space="preserve">, S. I., Preisler, R. K., Woolfolk, A., Griffith, K. A., Connors, S., &amp; Heiman, K. W. (2008). Ecological Signatures of Anthropogenically Altered Tidal Exchange in Estuarine Ecosystems. </w:t>
      </w:r>
      <w:r w:rsidRPr="009E372D">
        <w:rPr>
          <w:rFonts w:cs="Times New Roman"/>
          <w:i/>
          <w:iCs/>
        </w:rPr>
        <w:t>Estuaries and Coasts</w:t>
      </w:r>
      <w:r w:rsidRPr="009E372D">
        <w:rPr>
          <w:rFonts w:cs="Times New Roman"/>
        </w:rPr>
        <w:t xml:space="preserve">, </w:t>
      </w:r>
      <w:r w:rsidRPr="009E372D">
        <w:rPr>
          <w:rFonts w:cs="Times New Roman"/>
          <w:i/>
          <w:iCs/>
        </w:rPr>
        <w:t>31</w:t>
      </w:r>
      <w:r w:rsidRPr="009E372D">
        <w:rPr>
          <w:rFonts w:cs="Times New Roman"/>
        </w:rPr>
        <w:t>(3), 554–571. https://doi.org/10.1007/s12237-008-9044-9</w:t>
      </w:r>
    </w:p>
    <w:p w14:paraId="638E4E80"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Smolders, S., </w:t>
      </w:r>
      <w:proofErr w:type="spellStart"/>
      <w:r w:rsidRPr="009E372D">
        <w:rPr>
          <w:rFonts w:cs="Times New Roman"/>
        </w:rPr>
        <w:t>Plancke</w:t>
      </w:r>
      <w:proofErr w:type="spellEnd"/>
      <w:r w:rsidRPr="009E372D">
        <w:rPr>
          <w:rFonts w:cs="Times New Roman"/>
        </w:rPr>
        <w:t xml:space="preserve">, Y., Ides, S., </w:t>
      </w:r>
      <w:proofErr w:type="spellStart"/>
      <w:r w:rsidRPr="009E372D">
        <w:rPr>
          <w:rFonts w:cs="Times New Roman"/>
        </w:rPr>
        <w:t>Meire</w:t>
      </w:r>
      <w:proofErr w:type="spellEnd"/>
      <w:r w:rsidRPr="009E372D">
        <w:rPr>
          <w:rFonts w:cs="Times New Roman"/>
        </w:rPr>
        <w:t xml:space="preserve">, P., &amp; Temmerman, S. (2015). Role of intertidal wetlands for tidal and storm tide attenuation along a confined estuary: A model study. </w:t>
      </w:r>
      <w:r w:rsidRPr="009E372D">
        <w:rPr>
          <w:rFonts w:cs="Times New Roman"/>
          <w:i/>
          <w:iCs/>
        </w:rPr>
        <w:t>Natural Hazards and Earth System Sciences</w:t>
      </w:r>
      <w:r w:rsidRPr="009E372D">
        <w:rPr>
          <w:rFonts w:cs="Times New Roman"/>
        </w:rPr>
        <w:t xml:space="preserve">, </w:t>
      </w:r>
      <w:r w:rsidRPr="009E372D">
        <w:rPr>
          <w:rFonts w:cs="Times New Roman"/>
          <w:i/>
          <w:iCs/>
        </w:rPr>
        <w:t>15</w:t>
      </w:r>
      <w:r w:rsidRPr="009E372D">
        <w:rPr>
          <w:rFonts w:cs="Times New Roman"/>
        </w:rPr>
        <w:t>(7), 1659–1675. https://doi.org/10.5194/nhess-15-1659-2015</w:t>
      </w:r>
    </w:p>
    <w:p w14:paraId="6566763D"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Taylor-Burns, R., Lowrie, C., </w:t>
      </w:r>
      <w:proofErr w:type="spellStart"/>
      <w:r w:rsidRPr="009E372D">
        <w:rPr>
          <w:rFonts w:cs="Times New Roman"/>
        </w:rPr>
        <w:t>Tehranirad</w:t>
      </w:r>
      <w:proofErr w:type="spellEnd"/>
      <w:r w:rsidRPr="009E372D">
        <w:rPr>
          <w:rFonts w:cs="Times New Roman"/>
        </w:rPr>
        <w:t xml:space="preserve">, B., Lowe, J., Erikson, L., Barnard, P. L., Reguero, B. G., &amp; Beck, M. W. (2024). The value of marsh restoration for flood risk reduction in </w:t>
      </w:r>
      <w:r w:rsidRPr="009E372D">
        <w:rPr>
          <w:rFonts w:cs="Times New Roman"/>
        </w:rPr>
        <w:lastRenderedPageBreak/>
        <w:t xml:space="preserve">an urban estuary. </w:t>
      </w:r>
      <w:r w:rsidRPr="009E372D">
        <w:rPr>
          <w:rFonts w:cs="Times New Roman"/>
          <w:i/>
          <w:iCs/>
        </w:rPr>
        <w:t>Scientific Reports</w:t>
      </w:r>
      <w:r w:rsidRPr="009E372D">
        <w:rPr>
          <w:rFonts w:cs="Times New Roman"/>
        </w:rPr>
        <w:t xml:space="preserve">, </w:t>
      </w:r>
      <w:r w:rsidRPr="009E372D">
        <w:rPr>
          <w:rFonts w:cs="Times New Roman"/>
          <w:i/>
          <w:iCs/>
        </w:rPr>
        <w:t>14</w:t>
      </w:r>
      <w:r w:rsidRPr="009E372D">
        <w:rPr>
          <w:rFonts w:cs="Times New Roman"/>
        </w:rPr>
        <w:t>(1), 6856. https://doi.org/10.1038/s41598-024-57474-4</w:t>
      </w:r>
    </w:p>
    <w:p w14:paraId="26D2F806"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Taylor-Burns, R., Nederhoff, K., Lacy, J. R., &amp; Barnard, P. L. (2023). The influence of vegetated marshes on wave transformation in sheltered estuaries. </w:t>
      </w:r>
      <w:r w:rsidRPr="009E372D">
        <w:rPr>
          <w:rFonts w:cs="Times New Roman"/>
          <w:i/>
          <w:iCs/>
        </w:rPr>
        <w:t>Coastal Engineering</w:t>
      </w:r>
      <w:r w:rsidRPr="009E372D">
        <w:rPr>
          <w:rFonts w:cs="Times New Roman"/>
        </w:rPr>
        <w:t xml:space="preserve">, </w:t>
      </w:r>
      <w:r w:rsidRPr="009E372D">
        <w:rPr>
          <w:rFonts w:cs="Times New Roman"/>
          <w:i/>
          <w:iCs/>
        </w:rPr>
        <w:t>184</w:t>
      </w:r>
      <w:r w:rsidRPr="009E372D">
        <w:rPr>
          <w:rFonts w:cs="Times New Roman"/>
        </w:rPr>
        <w:t>, 104346. https://doi.org/10.1016/j.coastaleng.2023.104346</w:t>
      </w:r>
    </w:p>
    <w:p w14:paraId="0681CD4F"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Temmerman, S., Bouma, T. J., </w:t>
      </w:r>
      <w:proofErr w:type="spellStart"/>
      <w:r w:rsidRPr="009E372D">
        <w:rPr>
          <w:rFonts w:cs="Times New Roman"/>
        </w:rPr>
        <w:t>Govers</w:t>
      </w:r>
      <w:proofErr w:type="spellEnd"/>
      <w:r w:rsidRPr="009E372D">
        <w:rPr>
          <w:rFonts w:cs="Times New Roman"/>
        </w:rPr>
        <w:t xml:space="preserve">, G., Wang, Z. B., De Vries, M. B., &amp; Herman, P. M. J. (2005). Impact of vegetation on flow routing and sedimentation patterns: Three‐dimensional modeling for a tidal marsh. </w:t>
      </w:r>
      <w:r w:rsidRPr="009E372D">
        <w:rPr>
          <w:rFonts w:cs="Times New Roman"/>
          <w:i/>
          <w:iCs/>
        </w:rPr>
        <w:t>Journal of Geophysical Research: Earth Surface</w:t>
      </w:r>
      <w:r w:rsidRPr="009E372D">
        <w:rPr>
          <w:rFonts w:cs="Times New Roman"/>
        </w:rPr>
        <w:t xml:space="preserve">, </w:t>
      </w:r>
      <w:r w:rsidRPr="009E372D">
        <w:rPr>
          <w:rFonts w:cs="Times New Roman"/>
          <w:i/>
          <w:iCs/>
        </w:rPr>
        <w:t>110</w:t>
      </w:r>
      <w:r w:rsidRPr="009E372D">
        <w:rPr>
          <w:rFonts w:cs="Times New Roman"/>
        </w:rPr>
        <w:t>(F4), 2005JF000301. https://doi.org/10.1029/2005JF000301</w:t>
      </w:r>
    </w:p>
    <w:p w14:paraId="3CADFBFB"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Thorne, K., Jones, S., Freeman, C., Buffington, K., Janousek, C., &amp; </w:t>
      </w:r>
      <w:proofErr w:type="spellStart"/>
      <w:r w:rsidRPr="009E372D">
        <w:rPr>
          <w:rFonts w:cs="Times New Roman"/>
        </w:rPr>
        <w:t>Guntenspergen</w:t>
      </w:r>
      <w:proofErr w:type="spellEnd"/>
      <w:r w:rsidRPr="009E372D">
        <w:rPr>
          <w:rFonts w:cs="Times New Roman"/>
        </w:rPr>
        <w:t xml:space="preserve">, G. (2022). Atmospheric River Storm Flooding Influences Tidal Marsh Elevation Building Processes. </w:t>
      </w:r>
      <w:r w:rsidRPr="009E372D">
        <w:rPr>
          <w:rFonts w:cs="Times New Roman"/>
          <w:i/>
          <w:iCs/>
        </w:rPr>
        <w:t xml:space="preserve">Journal of Geophysical Research: </w:t>
      </w:r>
      <w:proofErr w:type="spellStart"/>
      <w:r w:rsidRPr="009E372D">
        <w:rPr>
          <w:rFonts w:cs="Times New Roman"/>
          <w:i/>
          <w:iCs/>
        </w:rPr>
        <w:t>Biogeosciences</w:t>
      </w:r>
      <w:proofErr w:type="spellEnd"/>
      <w:r w:rsidRPr="009E372D">
        <w:rPr>
          <w:rFonts w:cs="Times New Roman"/>
        </w:rPr>
        <w:t xml:space="preserve">, </w:t>
      </w:r>
      <w:r w:rsidRPr="009E372D">
        <w:rPr>
          <w:rFonts w:cs="Times New Roman"/>
          <w:i/>
          <w:iCs/>
        </w:rPr>
        <w:t>127</w:t>
      </w:r>
      <w:r w:rsidRPr="009E372D">
        <w:rPr>
          <w:rFonts w:cs="Times New Roman"/>
        </w:rPr>
        <w:t>(3), e2021JG006592. https://doi.org/10.1029/2021JG006592</w:t>
      </w:r>
    </w:p>
    <w:p w14:paraId="79A8B36E" w14:textId="77777777" w:rsidR="009E372D" w:rsidRPr="009E372D" w:rsidRDefault="009E372D" w:rsidP="009E372D">
      <w:pPr>
        <w:widowControl w:val="0"/>
        <w:autoSpaceDE w:val="0"/>
        <w:autoSpaceDN w:val="0"/>
        <w:adjustRightInd w:val="0"/>
        <w:spacing w:after="0"/>
        <w:ind w:left="720" w:hanging="720"/>
        <w:rPr>
          <w:rFonts w:cs="Times New Roman"/>
        </w:rPr>
      </w:pPr>
      <w:r w:rsidRPr="009E372D">
        <w:rPr>
          <w:rFonts w:cs="Times New Roman"/>
        </w:rPr>
        <w:t xml:space="preserve">Thorne, K. M., Bristow, M. L., Rankin, L. L., Kovalenko, K. E., Neville, J. A., Freeman, C. M., &amp; </w:t>
      </w:r>
      <w:proofErr w:type="spellStart"/>
      <w:r w:rsidRPr="009E372D">
        <w:rPr>
          <w:rFonts w:cs="Times New Roman"/>
        </w:rPr>
        <w:t>Guntenspergen</w:t>
      </w:r>
      <w:proofErr w:type="spellEnd"/>
      <w:r w:rsidRPr="009E372D">
        <w:rPr>
          <w:rFonts w:cs="Times New Roman"/>
        </w:rPr>
        <w:t xml:space="preserve">, G. R. (2024). Understanding Marsh Elevation and Accretion Processes and Vulnerability to Rising Sea Levels Across Climatic and Geomorphic Gradients in California, USA. </w:t>
      </w:r>
      <w:r w:rsidRPr="009E372D">
        <w:rPr>
          <w:rFonts w:cs="Times New Roman"/>
          <w:i/>
          <w:iCs/>
        </w:rPr>
        <w:t>Estuaries and Coasts</w:t>
      </w:r>
      <w:r w:rsidRPr="009E372D">
        <w:rPr>
          <w:rFonts w:cs="Times New Roman"/>
        </w:rPr>
        <w:t xml:space="preserve">, </w:t>
      </w:r>
      <w:r w:rsidRPr="009E372D">
        <w:rPr>
          <w:rFonts w:cs="Times New Roman"/>
          <w:i/>
          <w:iCs/>
        </w:rPr>
        <w:t>47</w:t>
      </w:r>
      <w:r w:rsidRPr="009E372D">
        <w:rPr>
          <w:rFonts w:cs="Times New Roman"/>
        </w:rPr>
        <w:t>(7), 1972–1992. https://doi.org/10.1007/s12237-023-01298-4</w:t>
      </w:r>
    </w:p>
    <w:p w14:paraId="57F88EB3" w14:textId="77777777" w:rsidR="009E372D" w:rsidRPr="009E372D" w:rsidRDefault="009E372D" w:rsidP="009E372D">
      <w:pPr>
        <w:widowControl w:val="0"/>
        <w:autoSpaceDE w:val="0"/>
        <w:autoSpaceDN w:val="0"/>
        <w:adjustRightInd w:val="0"/>
        <w:spacing w:after="0"/>
        <w:ind w:left="720" w:hanging="720"/>
        <w:rPr>
          <w:rFonts w:cs="Times New Roman"/>
        </w:rPr>
      </w:pPr>
      <w:proofErr w:type="spellStart"/>
      <w:r w:rsidRPr="009E372D">
        <w:rPr>
          <w:rFonts w:cs="Times New Roman"/>
        </w:rPr>
        <w:t>Vandenbruwaene</w:t>
      </w:r>
      <w:proofErr w:type="spellEnd"/>
      <w:r w:rsidRPr="009E372D">
        <w:rPr>
          <w:rFonts w:cs="Times New Roman"/>
        </w:rPr>
        <w:t xml:space="preserve">, W., Maris, T., Cox, T. J. S., Cahoon, D. R., </w:t>
      </w:r>
      <w:proofErr w:type="spellStart"/>
      <w:r w:rsidRPr="009E372D">
        <w:rPr>
          <w:rFonts w:cs="Times New Roman"/>
        </w:rPr>
        <w:t>Meire</w:t>
      </w:r>
      <w:proofErr w:type="spellEnd"/>
      <w:r w:rsidRPr="009E372D">
        <w:rPr>
          <w:rFonts w:cs="Times New Roman"/>
        </w:rPr>
        <w:t xml:space="preserve">, P., &amp; Temmerman, S. (2011). Sedimentation and response to sea-level rise of a restored marsh with reduced tidal exchange: Comparison with a natural tidal marsh. </w:t>
      </w:r>
      <w:r w:rsidRPr="009E372D">
        <w:rPr>
          <w:rFonts w:cs="Times New Roman"/>
          <w:i/>
          <w:iCs/>
        </w:rPr>
        <w:t>Geomorphology</w:t>
      </w:r>
      <w:r w:rsidRPr="009E372D">
        <w:rPr>
          <w:rFonts w:cs="Times New Roman"/>
        </w:rPr>
        <w:t xml:space="preserve">, </w:t>
      </w:r>
      <w:r w:rsidRPr="009E372D">
        <w:rPr>
          <w:rFonts w:cs="Times New Roman"/>
          <w:i/>
          <w:iCs/>
        </w:rPr>
        <w:t>130</w:t>
      </w:r>
      <w:r w:rsidRPr="009E372D">
        <w:rPr>
          <w:rFonts w:cs="Times New Roman"/>
        </w:rPr>
        <w:t>(3–4), 115–126. https://doi.org/10.1016/j.geomorph.2011.03.004</w:t>
      </w:r>
    </w:p>
    <w:p w14:paraId="75876016" w14:textId="77777777" w:rsidR="009E372D" w:rsidRPr="009E372D" w:rsidRDefault="009E372D" w:rsidP="009E372D">
      <w:pPr>
        <w:widowControl w:val="0"/>
        <w:autoSpaceDE w:val="0"/>
        <w:autoSpaceDN w:val="0"/>
        <w:adjustRightInd w:val="0"/>
        <w:spacing w:after="0"/>
        <w:ind w:left="720" w:hanging="720"/>
        <w:rPr>
          <w:rFonts w:cs="Times New Roman"/>
        </w:rPr>
      </w:pPr>
      <w:proofErr w:type="spellStart"/>
      <w:r w:rsidRPr="009E372D">
        <w:rPr>
          <w:rFonts w:cs="Times New Roman"/>
        </w:rPr>
        <w:t>Vandenbruwaene</w:t>
      </w:r>
      <w:proofErr w:type="spellEnd"/>
      <w:r w:rsidRPr="009E372D">
        <w:rPr>
          <w:rFonts w:cs="Times New Roman"/>
        </w:rPr>
        <w:t xml:space="preserve">, W., Schwarz, C., Bouma, T. J., </w:t>
      </w:r>
      <w:proofErr w:type="spellStart"/>
      <w:r w:rsidRPr="009E372D">
        <w:rPr>
          <w:rFonts w:cs="Times New Roman"/>
        </w:rPr>
        <w:t>Meire</w:t>
      </w:r>
      <w:proofErr w:type="spellEnd"/>
      <w:r w:rsidRPr="009E372D">
        <w:rPr>
          <w:rFonts w:cs="Times New Roman"/>
        </w:rPr>
        <w:t xml:space="preserve">, P., &amp; Temmerman, S. (2015). Landscape-scale flow patterns over a vegetated tidal marsh and an unvegetated tidal flat: Implications for the landform properties of the intertidal floodplain. </w:t>
      </w:r>
      <w:r w:rsidRPr="009E372D">
        <w:rPr>
          <w:rFonts w:cs="Times New Roman"/>
          <w:i/>
          <w:iCs/>
        </w:rPr>
        <w:t>Geomorphology</w:t>
      </w:r>
      <w:r w:rsidRPr="009E372D">
        <w:rPr>
          <w:rFonts w:cs="Times New Roman"/>
        </w:rPr>
        <w:t xml:space="preserve">, </w:t>
      </w:r>
      <w:r w:rsidRPr="009E372D">
        <w:rPr>
          <w:rFonts w:cs="Times New Roman"/>
          <w:i/>
          <w:iCs/>
        </w:rPr>
        <w:t>231</w:t>
      </w:r>
      <w:r w:rsidRPr="009E372D">
        <w:rPr>
          <w:rFonts w:cs="Times New Roman"/>
        </w:rPr>
        <w:t>, 40–52. https://doi.org/10.1016/j.geomorph.2014.11.020</w:t>
      </w:r>
    </w:p>
    <w:p w14:paraId="7BF8CFB8" w14:textId="77777777" w:rsidR="00C358DB" w:rsidRPr="00717B92" w:rsidRDefault="00C358DB">
      <w:pPr>
        <w:pStyle w:val="Heading2"/>
        <w:rPr>
          <w:rFonts w:asciiTheme="minorHAnsi" w:hAnsiTheme="minorHAnsi"/>
          <w:color w:val="auto"/>
          <w:sz w:val="24"/>
          <w:szCs w:val="24"/>
        </w:rPr>
      </w:pPr>
    </w:p>
    <w:p w14:paraId="17375BBE" w14:textId="64A3D394" w:rsidR="009A565B" w:rsidRDefault="00000000">
      <w:pPr>
        <w:pStyle w:val="Heading2"/>
      </w:pPr>
      <w:r>
        <w:t>Budget and Justification</w:t>
      </w:r>
    </w:p>
    <w:p w14:paraId="17375BBF" w14:textId="77777777" w:rsidR="009A565B" w:rsidRDefault="00000000">
      <w:pPr>
        <w:pStyle w:val="FirstParagraph"/>
      </w:pPr>
      <w:r>
        <w:t>This field-heavy data collection requires extensive driving and bridge tolls.</w:t>
      </w:r>
    </w:p>
    <w:p w14:paraId="17375BC0" w14:textId="77777777" w:rsidR="009A565B" w:rsidRDefault="00000000">
      <w:pPr>
        <w:pStyle w:val="BodyText"/>
      </w:pPr>
      <w:r>
        <w:t>In addition, conference attendance to share and compare findings is very pertitnent considering how location specific these findings are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74"/>
        <w:gridCol w:w="1771"/>
        <w:gridCol w:w="1136"/>
        <w:gridCol w:w="2395"/>
        <w:gridCol w:w="1900"/>
      </w:tblGrid>
      <w:tr w:rsidR="00E0197A" w14:paraId="17375BC6" w14:textId="77777777" w:rsidTr="006E0465">
        <w:trPr>
          <w:cnfStyle w:val="100000000000" w:firstRow="1" w:lastRow="0" w:firstColumn="0" w:lastColumn="0" w:oddVBand="0" w:evenVBand="0" w:oddHBand="0" w:evenHBand="0" w:firstRowFirstColumn="0" w:firstRowLastColumn="0" w:lastRowFirstColumn="0" w:lastRowLastColumn="0"/>
          <w:tblHeader/>
        </w:trPr>
        <w:tc>
          <w:tcPr>
            <w:tcW w:w="0" w:type="auto"/>
          </w:tcPr>
          <w:p w14:paraId="17375BC1" w14:textId="77777777" w:rsidR="009A565B" w:rsidRDefault="00000000">
            <w:pPr>
              <w:pStyle w:val="Compact"/>
            </w:pPr>
            <w:r>
              <w:t>Item/Description</w:t>
            </w:r>
          </w:p>
        </w:tc>
        <w:tc>
          <w:tcPr>
            <w:tcW w:w="0" w:type="auto"/>
          </w:tcPr>
          <w:p w14:paraId="17375BC2" w14:textId="77777777" w:rsidR="009A565B" w:rsidRDefault="00000000">
            <w:pPr>
              <w:pStyle w:val="Compact"/>
            </w:pPr>
            <w:r>
              <w:t>Unit Price</w:t>
            </w:r>
          </w:p>
        </w:tc>
        <w:tc>
          <w:tcPr>
            <w:tcW w:w="0" w:type="auto"/>
          </w:tcPr>
          <w:p w14:paraId="17375BC3" w14:textId="77777777" w:rsidR="009A565B" w:rsidRDefault="00000000">
            <w:pPr>
              <w:pStyle w:val="Compact"/>
            </w:pPr>
            <w:r>
              <w:t>Quantity</w:t>
            </w:r>
          </w:p>
        </w:tc>
        <w:tc>
          <w:tcPr>
            <w:tcW w:w="0" w:type="auto"/>
          </w:tcPr>
          <w:p w14:paraId="17375BC4" w14:textId="77777777" w:rsidR="009A565B" w:rsidRDefault="00000000">
            <w:pPr>
              <w:pStyle w:val="Compact"/>
            </w:pPr>
            <w:r>
              <w:t>Amount to Awardee (via Financial Aid)</w:t>
            </w:r>
          </w:p>
        </w:tc>
        <w:tc>
          <w:tcPr>
            <w:tcW w:w="0" w:type="auto"/>
          </w:tcPr>
          <w:p w14:paraId="17375BC5" w14:textId="77777777" w:rsidR="009A565B" w:rsidRDefault="00000000">
            <w:pPr>
              <w:pStyle w:val="Compact"/>
            </w:pPr>
            <w:r>
              <w:t>Amount to Department</w:t>
            </w:r>
          </w:p>
        </w:tc>
      </w:tr>
      <w:tr w:rsidR="00E0197A" w14:paraId="17375BCC" w14:textId="77777777" w:rsidTr="006E0465">
        <w:tc>
          <w:tcPr>
            <w:tcW w:w="0" w:type="auto"/>
          </w:tcPr>
          <w:p w14:paraId="17375BC7" w14:textId="77777777" w:rsidR="009A565B" w:rsidRDefault="00000000">
            <w:pPr>
              <w:pStyle w:val="Compact"/>
            </w:pPr>
            <w:r>
              <w:t>Bridge toll(s)</w:t>
            </w:r>
          </w:p>
        </w:tc>
        <w:tc>
          <w:tcPr>
            <w:tcW w:w="0" w:type="auto"/>
          </w:tcPr>
          <w:p w14:paraId="17375BC8" w14:textId="33A42451" w:rsidR="009A565B" w:rsidRDefault="00E0197A">
            <w:pPr>
              <w:pStyle w:val="Compact"/>
            </w:pPr>
            <w:r>
              <w:t>$9.25 per bridge trip</w:t>
            </w:r>
          </w:p>
        </w:tc>
        <w:tc>
          <w:tcPr>
            <w:tcW w:w="0" w:type="auto"/>
          </w:tcPr>
          <w:p w14:paraId="17375BC9" w14:textId="62744A47" w:rsidR="009A565B" w:rsidRDefault="00E27D9E">
            <w:pPr>
              <w:pStyle w:val="Compact"/>
            </w:pPr>
            <w:r>
              <w:t>6 months</w:t>
            </w:r>
            <w:r w:rsidR="00A47A59">
              <w:t xml:space="preserve"> </w:t>
            </w:r>
          </w:p>
        </w:tc>
        <w:tc>
          <w:tcPr>
            <w:tcW w:w="0" w:type="auto"/>
          </w:tcPr>
          <w:p w14:paraId="17375BCA" w14:textId="3D3FAC71" w:rsidR="009A565B" w:rsidRDefault="00E27D9E">
            <w:pPr>
              <w:pStyle w:val="Compact"/>
            </w:pPr>
            <w:r>
              <w:t>$1,688.13</w:t>
            </w:r>
          </w:p>
        </w:tc>
        <w:tc>
          <w:tcPr>
            <w:tcW w:w="0" w:type="auto"/>
          </w:tcPr>
          <w:p w14:paraId="17375BCB" w14:textId="77777777" w:rsidR="009A565B" w:rsidRDefault="00000000">
            <w:pPr>
              <w:pStyle w:val="Compact"/>
            </w:pPr>
            <w:r>
              <w:t>N/A</w:t>
            </w:r>
          </w:p>
        </w:tc>
      </w:tr>
      <w:tr w:rsidR="00E0197A" w14:paraId="17375BD2" w14:textId="77777777" w:rsidTr="006E0465">
        <w:tc>
          <w:tcPr>
            <w:tcW w:w="0" w:type="auto"/>
          </w:tcPr>
          <w:p w14:paraId="17375BCD" w14:textId="77777777" w:rsidR="009A565B" w:rsidRDefault="00000000">
            <w:pPr>
              <w:pStyle w:val="Compact"/>
            </w:pPr>
            <w:r>
              <w:t>Gas, 2 full tanks per month</w:t>
            </w:r>
          </w:p>
        </w:tc>
        <w:tc>
          <w:tcPr>
            <w:tcW w:w="0" w:type="auto"/>
          </w:tcPr>
          <w:p w14:paraId="17375BCE" w14:textId="34F5F738" w:rsidR="009A565B" w:rsidRDefault="00E27D9E">
            <w:pPr>
              <w:pStyle w:val="Compact"/>
            </w:pPr>
            <w:r>
              <w:t>$138.30/2 full tanks</w:t>
            </w:r>
          </w:p>
        </w:tc>
        <w:tc>
          <w:tcPr>
            <w:tcW w:w="0" w:type="auto"/>
          </w:tcPr>
          <w:p w14:paraId="17375BCF" w14:textId="7CCF128F" w:rsidR="009A565B" w:rsidRDefault="00C358DB">
            <w:pPr>
              <w:pStyle w:val="Compact"/>
            </w:pPr>
            <w:r>
              <w:t xml:space="preserve">6 months </w:t>
            </w:r>
          </w:p>
        </w:tc>
        <w:tc>
          <w:tcPr>
            <w:tcW w:w="0" w:type="auto"/>
          </w:tcPr>
          <w:p w14:paraId="17375BD0" w14:textId="1974B254" w:rsidR="009A565B" w:rsidRDefault="00C358DB">
            <w:pPr>
              <w:pStyle w:val="Compact"/>
            </w:pPr>
            <w:r>
              <w:t>$829.80</w:t>
            </w:r>
          </w:p>
        </w:tc>
        <w:tc>
          <w:tcPr>
            <w:tcW w:w="0" w:type="auto"/>
          </w:tcPr>
          <w:p w14:paraId="17375BD1" w14:textId="77777777" w:rsidR="009A565B" w:rsidRDefault="00000000">
            <w:pPr>
              <w:pStyle w:val="Compact"/>
            </w:pPr>
            <w:r>
              <w:t>N/A</w:t>
            </w:r>
          </w:p>
        </w:tc>
      </w:tr>
      <w:tr w:rsidR="00E0197A" w14:paraId="17375BD8" w14:textId="77777777" w:rsidTr="006E0465">
        <w:tc>
          <w:tcPr>
            <w:tcW w:w="0" w:type="auto"/>
          </w:tcPr>
          <w:p w14:paraId="17375BD3" w14:textId="77777777" w:rsidR="009A565B" w:rsidRDefault="00000000">
            <w:pPr>
              <w:pStyle w:val="Compact"/>
            </w:pPr>
            <w:r>
              <w:t>Conference Attendance</w:t>
            </w:r>
          </w:p>
        </w:tc>
        <w:tc>
          <w:tcPr>
            <w:tcW w:w="0" w:type="auto"/>
          </w:tcPr>
          <w:p w14:paraId="17375BD4" w14:textId="54C7509F" w:rsidR="009A565B" w:rsidRDefault="00C358DB">
            <w:pPr>
              <w:pStyle w:val="Compact"/>
            </w:pPr>
            <w:r>
              <w:t>~$500/trip</w:t>
            </w:r>
          </w:p>
        </w:tc>
        <w:tc>
          <w:tcPr>
            <w:tcW w:w="0" w:type="auto"/>
          </w:tcPr>
          <w:p w14:paraId="17375BD5" w14:textId="7F0A405C" w:rsidR="009A565B" w:rsidRDefault="00C358DB">
            <w:pPr>
              <w:pStyle w:val="Compact"/>
            </w:pPr>
            <w:r>
              <w:t>2 trips</w:t>
            </w:r>
          </w:p>
        </w:tc>
        <w:tc>
          <w:tcPr>
            <w:tcW w:w="0" w:type="auto"/>
          </w:tcPr>
          <w:p w14:paraId="17375BD6" w14:textId="600F95C0" w:rsidR="009A565B" w:rsidRDefault="00C358DB">
            <w:pPr>
              <w:pStyle w:val="Compact"/>
            </w:pPr>
            <w:r>
              <w:t>$1000</w:t>
            </w:r>
            <w:r w:rsidR="00A3091B">
              <w:t>.00</w:t>
            </w:r>
          </w:p>
        </w:tc>
        <w:tc>
          <w:tcPr>
            <w:tcW w:w="0" w:type="auto"/>
          </w:tcPr>
          <w:p w14:paraId="17375BD7" w14:textId="79D539BE" w:rsidR="009A565B" w:rsidRDefault="00C358DB">
            <w:pPr>
              <w:pStyle w:val="Compact"/>
            </w:pPr>
            <w:r>
              <w:t>N/A</w:t>
            </w:r>
          </w:p>
        </w:tc>
      </w:tr>
      <w:tr w:rsidR="00E0197A" w14:paraId="17375BDE" w14:textId="77777777" w:rsidTr="006E0465">
        <w:tc>
          <w:tcPr>
            <w:tcW w:w="0" w:type="auto"/>
          </w:tcPr>
          <w:p w14:paraId="17375BD9" w14:textId="77777777" w:rsidR="009A565B" w:rsidRDefault="00000000">
            <w:pPr>
              <w:pStyle w:val="Compact"/>
            </w:pPr>
            <w:r>
              <w:t>Conference</w:t>
            </w:r>
          </w:p>
        </w:tc>
        <w:tc>
          <w:tcPr>
            <w:tcW w:w="0" w:type="auto"/>
          </w:tcPr>
          <w:p w14:paraId="17375BDA" w14:textId="5EB90D76" w:rsidR="009A565B" w:rsidRDefault="00C358DB">
            <w:pPr>
              <w:pStyle w:val="Compact"/>
            </w:pPr>
            <w:r>
              <w:t>~$241/trip</w:t>
            </w:r>
          </w:p>
        </w:tc>
        <w:tc>
          <w:tcPr>
            <w:tcW w:w="0" w:type="auto"/>
          </w:tcPr>
          <w:p w14:paraId="17375BDB" w14:textId="593EB616" w:rsidR="009A565B" w:rsidRDefault="00C358DB">
            <w:pPr>
              <w:pStyle w:val="Compact"/>
            </w:pPr>
            <w:r>
              <w:t>2 trips</w:t>
            </w:r>
          </w:p>
        </w:tc>
        <w:tc>
          <w:tcPr>
            <w:tcW w:w="0" w:type="auto"/>
          </w:tcPr>
          <w:p w14:paraId="17375BDC" w14:textId="71D5CD20" w:rsidR="009A565B" w:rsidRDefault="00C358DB">
            <w:pPr>
              <w:pStyle w:val="Compact"/>
            </w:pPr>
            <w:r>
              <w:t>482.07</w:t>
            </w:r>
          </w:p>
        </w:tc>
        <w:tc>
          <w:tcPr>
            <w:tcW w:w="0" w:type="auto"/>
          </w:tcPr>
          <w:p w14:paraId="17375BDD" w14:textId="37D2085A" w:rsidR="009A565B" w:rsidRDefault="00C358DB">
            <w:pPr>
              <w:pStyle w:val="Compact"/>
            </w:pPr>
            <w:r>
              <w:t xml:space="preserve">N/A </w:t>
            </w:r>
          </w:p>
        </w:tc>
      </w:tr>
      <w:tr w:rsidR="00F62778" w14:paraId="4BEDD0A5" w14:textId="77777777" w:rsidTr="006E0465">
        <w:tc>
          <w:tcPr>
            <w:tcW w:w="0" w:type="auto"/>
          </w:tcPr>
          <w:p w14:paraId="4CF17E6B" w14:textId="43E3BC4C" w:rsidR="00F62778" w:rsidRDefault="00F62778">
            <w:pPr>
              <w:pStyle w:val="Compact"/>
            </w:pPr>
            <w:r>
              <w:lastRenderedPageBreak/>
              <w:t xml:space="preserve">Total: </w:t>
            </w:r>
          </w:p>
        </w:tc>
        <w:tc>
          <w:tcPr>
            <w:tcW w:w="0" w:type="auto"/>
          </w:tcPr>
          <w:p w14:paraId="678BB871" w14:textId="77777777" w:rsidR="00F62778" w:rsidRDefault="00F62778">
            <w:pPr>
              <w:pStyle w:val="Compact"/>
            </w:pPr>
          </w:p>
        </w:tc>
        <w:tc>
          <w:tcPr>
            <w:tcW w:w="0" w:type="auto"/>
          </w:tcPr>
          <w:p w14:paraId="762FC4A1" w14:textId="77777777" w:rsidR="00F62778" w:rsidRDefault="00F62778">
            <w:pPr>
              <w:pStyle w:val="Compact"/>
            </w:pPr>
          </w:p>
        </w:tc>
        <w:tc>
          <w:tcPr>
            <w:tcW w:w="0" w:type="auto"/>
          </w:tcPr>
          <w:p w14:paraId="21973ED0" w14:textId="4F3D00D0" w:rsidR="00F62778" w:rsidRDefault="00A3091B">
            <w:pPr>
              <w:pStyle w:val="Compact"/>
            </w:pPr>
            <w:r>
              <w:t>$4000.00</w:t>
            </w:r>
          </w:p>
        </w:tc>
        <w:tc>
          <w:tcPr>
            <w:tcW w:w="0" w:type="auto"/>
          </w:tcPr>
          <w:p w14:paraId="425181D0" w14:textId="77777777" w:rsidR="00F62778" w:rsidRDefault="00F62778">
            <w:pPr>
              <w:pStyle w:val="Compact"/>
            </w:pPr>
          </w:p>
        </w:tc>
      </w:tr>
    </w:tbl>
    <w:p w14:paraId="2475AC8F" w14:textId="77777777" w:rsidR="006E0465" w:rsidRDefault="006E0465">
      <w:pPr>
        <w:pStyle w:val="Heading2"/>
      </w:pPr>
      <w:bookmarkStart w:id="16" w:name="timeline"/>
      <w:bookmarkEnd w:id="15"/>
    </w:p>
    <w:p w14:paraId="17375BDF" w14:textId="03E5DDAB" w:rsidR="009A565B" w:rsidRDefault="00000000">
      <w:pPr>
        <w:pStyle w:val="Heading2"/>
      </w:pPr>
      <w:r>
        <w:t>Timeline</w:t>
      </w:r>
    </w:p>
    <w:p w14:paraId="17375BE2" w14:textId="12479BEC" w:rsidR="009A565B" w:rsidRDefault="00C46A80">
      <w:pPr>
        <w:pStyle w:val="BodyText"/>
      </w:pPr>
      <w:r>
        <w:rPr>
          <w:i/>
          <w:iCs/>
        </w:rPr>
        <w:t>May-June 2025:</w:t>
      </w:r>
      <w:r>
        <w:t xml:space="preserve"> Collect data at five study sites of interest including </w:t>
      </w:r>
      <w:proofErr w:type="gramStart"/>
      <w:r>
        <w:t>short and long term</w:t>
      </w:r>
      <w:proofErr w:type="gramEnd"/>
      <w:r>
        <w:t xml:space="preserve"> accretion field methods, suspended sediment monitoring, and canopy and density measurements of pickleweed on marsh platform.</w:t>
      </w:r>
    </w:p>
    <w:p w14:paraId="17375BE3" w14:textId="77777777" w:rsidR="009A565B" w:rsidRDefault="00000000">
      <w:pPr>
        <w:pStyle w:val="BodyText"/>
      </w:pPr>
      <w:r>
        <w:rPr>
          <w:i/>
          <w:iCs/>
        </w:rPr>
        <w:t>September 2025-November 2025:</w:t>
      </w:r>
      <w:r>
        <w:t xml:space="preserve"> Analysis of summer results, planning for winter deployment of field instruments, and plan out tidal cycle timing for field collections</w:t>
      </w:r>
    </w:p>
    <w:p w14:paraId="17375BE4" w14:textId="77777777" w:rsidR="009A565B" w:rsidRDefault="00000000">
      <w:pPr>
        <w:pStyle w:val="BodyText"/>
      </w:pPr>
      <w:r>
        <w:rPr>
          <w:i/>
          <w:iCs/>
        </w:rPr>
        <w:t>December 2025-February 2026:</w:t>
      </w:r>
      <w:r>
        <w:t xml:space="preserve"> Collect data at five study sites of interest including short and long term accretion field methods, suspended sediment monitoring, and canopy and density measurements of pickleweed on marsh platform.</w:t>
      </w:r>
    </w:p>
    <w:p w14:paraId="17375BE5" w14:textId="486E1D5E" w:rsidR="009A565B" w:rsidRDefault="00000000">
      <w:pPr>
        <w:pStyle w:val="BodyText"/>
      </w:pPr>
      <w:r>
        <w:rPr>
          <w:i/>
          <w:iCs/>
        </w:rPr>
        <w:t>March 202</w:t>
      </w:r>
      <w:r w:rsidR="00FC7F45">
        <w:rPr>
          <w:i/>
          <w:iCs/>
        </w:rPr>
        <w:t>6</w:t>
      </w:r>
      <w:r>
        <w:rPr>
          <w:i/>
          <w:iCs/>
        </w:rPr>
        <w:t>:</w:t>
      </w:r>
      <w:r>
        <w:t xml:space="preserve"> Analysis of winter results, planning for summer deployment of field instruments, and plan out tidal cycle timing for field collections. Begin to write up winter results and finalize.</w:t>
      </w:r>
    </w:p>
    <w:p w14:paraId="17375BE6" w14:textId="3FD7B925" w:rsidR="009A565B" w:rsidRDefault="00C46A80">
      <w:pPr>
        <w:pStyle w:val="BodyText"/>
      </w:pPr>
      <w:r>
        <w:rPr>
          <w:i/>
          <w:iCs/>
        </w:rPr>
        <w:t>April-June 202</w:t>
      </w:r>
      <w:r w:rsidR="00FC7F45">
        <w:rPr>
          <w:i/>
          <w:iCs/>
        </w:rPr>
        <w:t>6</w:t>
      </w:r>
      <w:r>
        <w:rPr>
          <w:i/>
          <w:iCs/>
        </w:rPr>
        <w:t>:</w:t>
      </w:r>
      <w:r>
        <w:t xml:space="preserve"> Collect data at five study sites of interest including </w:t>
      </w:r>
      <w:proofErr w:type="gramStart"/>
      <w:r>
        <w:t>short and long term</w:t>
      </w:r>
      <w:proofErr w:type="gramEnd"/>
      <w:r>
        <w:t xml:space="preserve"> accretion field methods, suspended sediment monitoring, and canopy and density measurements of pickleweed on marsh platform.</w:t>
      </w:r>
    </w:p>
    <w:p w14:paraId="3FBC3FBD" w14:textId="3FA1543C" w:rsidR="00FC7F45" w:rsidRDefault="00FC7F45" w:rsidP="00FC7F45">
      <w:pPr>
        <w:pStyle w:val="BodyText"/>
      </w:pPr>
      <w:r>
        <w:rPr>
          <w:i/>
          <w:iCs/>
        </w:rPr>
        <w:t>September 202</w:t>
      </w:r>
      <w:r w:rsidR="002B1D23">
        <w:rPr>
          <w:i/>
          <w:iCs/>
        </w:rPr>
        <w:t>6</w:t>
      </w:r>
      <w:r>
        <w:rPr>
          <w:i/>
          <w:iCs/>
        </w:rPr>
        <w:t>-November 202</w:t>
      </w:r>
      <w:r w:rsidR="002B1D23">
        <w:rPr>
          <w:i/>
          <w:iCs/>
        </w:rPr>
        <w:t>6</w:t>
      </w:r>
      <w:r>
        <w:rPr>
          <w:i/>
          <w:iCs/>
        </w:rPr>
        <w:t>:</w:t>
      </w:r>
      <w:r>
        <w:t xml:space="preserve"> Analysis of summer results, planning for winter deployment of field instruments, and plan out tidal cycle timing for field collections</w:t>
      </w:r>
    </w:p>
    <w:p w14:paraId="33E60E14" w14:textId="61C921E0" w:rsidR="00FC7F45" w:rsidRDefault="00FC7F45" w:rsidP="00FC7F45">
      <w:pPr>
        <w:pStyle w:val="BodyText"/>
      </w:pPr>
      <w:r>
        <w:rPr>
          <w:i/>
          <w:iCs/>
        </w:rPr>
        <w:t>December 202</w:t>
      </w:r>
      <w:r w:rsidR="002B1D23">
        <w:rPr>
          <w:i/>
          <w:iCs/>
        </w:rPr>
        <w:t>6</w:t>
      </w:r>
      <w:r>
        <w:rPr>
          <w:i/>
          <w:iCs/>
        </w:rPr>
        <w:t>-February 202</w:t>
      </w:r>
      <w:r w:rsidR="002B1D23">
        <w:rPr>
          <w:i/>
          <w:iCs/>
        </w:rPr>
        <w:t>7</w:t>
      </w:r>
      <w:r>
        <w:rPr>
          <w:i/>
          <w:iCs/>
        </w:rPr>
        <w:t>:</w:t>
      </w:r>
      <w:r>
        <w:t xml:space="preserve"> Collect data at five study sites of interest including </w:t>
      </w:r>
      <w:proofErr w:type="gramStart"/>
      <w:r>
        <w:t>short and long term</w:t>
      </w:r>
      <w:proofErr w:type="gramEnd"/>
      <w:r>
        <w:t xml:space="preserve"> accretion field methods, suspended sediment monitoring, and canopy and density measurements of pickleweed on marsh platform.</w:t>
      </w:r>
    </w:p>
    <w:p w14:paraId="17375BE8" w14:textId="29B9E9E7" w:rsidR="009A565B" w:rsidRDefault="00000000">
      <w:pPr>
        <w:pStyle w:val="BodyText"/>
      </w:pPr>
      <w:r>
        <w:rPr>
          <w:i/>
          <w:iCs/>
        </w:rPr>
        <w:t>February 202</w:t>
      </w:r>
      <w:r w:rsidR="002B1D23">
        <w:rPr>
          <w:i/>
          <w:iCs/>
        </w:rPr>
        <w:t>7-May 2027</w:t>
      </w:r>
      <w:r>
        <w:rPr>
          <w:i/>
          <w:iCs/>
        </w:rPr>
        <w:t>:</w:t>
      </w:r>
      <w:r>
        <w:t xml:space="preserve"> Thesis write-up, prepare for defense</w:t>
      </w:r>
    </w:p>
    <w:p w14:paraId="036B580E" w14:textId="77777777" w:rsidR="002A4DEB" w:rsidRDefault="002A4DEB">
      <w:pPr>
        <w:pStyle w:val="BodyText"/>
      </w:pPr>
    </w:p>
    <w:bookmarkEnd w:id="0"/>
    <w:bookmarkEnd w:id="16"/>
    <w:p w14:paraId="53894B13" w14:textId="77777777" w:rsidR="002A4DEB" w:rsidRDefault="002A4DEB">
      <w:pPr>
        <w:pStyle w:val="BodyText"/>
      </w:pPr>
    </w:p>
    <w:sectPr w:rsidR="002A4DE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iller, Savannah K CIV USARMY CESPN (USA)" w:date="2024-12-09T14:45:00Z" w:initials="SM">
    <w:p w14:paraId="6A624F75" w14:textId="77777777" w:rsidR="00125CFE" w:rsidRDefault="00CE6A67" w:rsidP="00125CFE">
      <w:pPr>
        <w:pStyle w:val="CommentText"/>
      </w:pPr>
      <w:r>
        <w:rPr>
          <w:rStyle w:val="CommentReference"/>
        </w:rPr>
        <w:annotationRef/>
      </w:r>
      <w:r w:rsidR="00125CFE">
        <w:t xml:space="preserve">Marsh edge: at the center of experiencing effects of sea level rise and tidal periods (took this out because I didn’t mention it anywhere else) </w:t>
      </w:r>
    </w:p>
    <w:p w14:paraId="588F399B" w14:textId="77777777" w:rsidR="00125CFE" w:rsidRDefault="00125CFE" w:rsidP="00125CFE">
      <w:pPr>
        <w:pStyle w:val="CommentText"/>
      </w:pPr>
      <w:r>
        <w:t xml:space="preserve"> -also starting point for sediment to accrete on the marsh platform surface </w:t>
      </w:r>
    </w:p>
    <w:p w14:paraId="09A1E40D" w14:textId="77777777" w:rsidR="00125CFE" w:rsidRDefault="00125CFE" w:rsidP="00125CFE">
      <w:pPr>
        <w:pStyle w:val="CommentText"/>
      </w:pPr>
      <w:r>
        <w:t xml:space="preserve">Tidal marshes measurements are often either field or mechanical/data driven, rarely are methodologies paired to examine the same factor and compared. </w:t>
      </w:r>
    </w:p>
    <w:p w14:paraId="22B67A0D" w14:textId="77777777" w:rsidR="00125CFE" w:rsidRDefault="00125CFE" w:rsidP="00125CFE">
      <w:pPr>
        <w:pStyle w:val="CommentText"/>
      </w:pPr>
      <w:r>
        <w:t xml:space="preserve">There are different factors that are measured within the tidal marsh already in monitoring to diagnose the “health” of the marsh (** I should look at the CRAM monitoring they were talking about on Friday) </w:t>
      </w:r>
    </w:p>
    <w:p w14:paraId="4D750875" w14:textId="77777777" w:rsidR="00125CFE" w:rsidRDefault="00125CFE" w:rsidP="00125CFE">
      <w:pPr>
        <w:pStyle w:val="CommentText"/>
      </w:pPr>
    </w:p>
    <w:p w14:paraId="3C6E1B19" w14:textId="77777777" w:rsidR="00125CFE" w:rsidRDefault="00125CFE" w:rsidP="00125CFE">
      <w:pPr>
        <w:pStyle w:val="CommentText"/>
      </w:pPr>
      <w:r>
        <w:t xml:space="preserve">Improving the understanding of the feasability of the methodologies and the role of sediment in correlation with a “healthy” marsh the better it will be.last sentence could use some finessing-am I talking about sea level rise or am I not talking about sea level rise?  </w:t>
      </w:r>
    </w:p>
  </w:comment>
  <w:comment w:id="14" w:author="Miller, Savannah K CIV USARMY CESPN (USA)" w:date="2024-12-09T14:18:00Z" w:initials="SM">
    <w:p w14:paraId="0E2A8F41" w14:textId="28A5D631" w:rsidR="00CE6B84" w:rsidRDefault="00CE6B84" w:rsidP="00CE6B84">
      <w:pPr>
        <w:pStyle w:val="CommentText"/>
      </w:pPr>
      <w:r>
        <w:rPr>
          <w:rStyle w:val="CommentReference"/>
        </w:rPr>
        <w:annotationRef/>
      </w:r>
      <w:r>
        <w:t xml:space="preserve">Outline for “Relevance to California” </w:t>
      </w:r>
    </w:p>
    <w:p w14:paraId="11C65B1A" w14:textId="77777777" w:rsidR="00CE6B84" w:rsidRDefault="00CE6B84" w:rsidP="00CE6B84">
      <w:pPr>
        <w:pStyle w:val="CommentText"/>
      </w:pPr>
      <w:r>
        <w:t xml:space="preserve">-Need more info specifically on the uniqueness or significance of California tidal marshlands, different from a worldwide perspective </w:t>
      </w:r>
    </w:p>
    <w:p w14:paraId="01A1A78D" w14:textId="77777777" w:rsidR="00CE6B84" w:rsidRDefault="00CE6B84" w:rsidP="00CE6B84">
      <w:pPr>
        <w:pStyle w:val="CommentText"/>
      </w:pPr>
      <w:r>
        <w:t xml:space="preserve">-Have been augmenting California tidal marshlands since European colonization </w:t>
      </w:r>
    </w:p>
    <w:p w14:paraId="31A57B0E" w14:textId="77777777" w:rsidR="00CE6B84" w:rsidRDefault="00CE6B84" w:rsidP="00CE6B84">
      <w:pPr>
        <w:pStyle w:val="CommentText"/>
      </w:pPr>
      <w:r>
        <w:t xml:space="preserve">           -example given: Gold Rush sedimentation down stream </w:t>
      </w:r>
    </w:p>
    <w:p w14:paraId="346E8FB8" w14:textId="77777777" w:rsidR="00CE6B84" w:rsidRDefault="00CE6B84" w:rsidP="00CE6B84">
      <w:pPr>
        <w:pStyle w:val="CommentText"/>
      </w:pPr>
      <w:r>
        <w:t xml:space="preserve">           -example given: urban filling of tidal marshes </w:t>
      </w:r>
    </w:p>
    <w:p w14:paraId="108C5DB3" w14:textId="77777777" w:rsidR="00CE6B84" w:rsidRDefault="00CE6B84" w:rsidP="00CE6B84">
      <w:pPr>
        <w:pStyle w:val="CommentText"/>
      </w:pPr>
      <w:r>
        <w:t xml:space="preserve">-ended on most tidal marshes aren’t existing, could look more into the relevance of other tidal marshes </w:t>
      </w:r>
    </w:p>
    <w:p w14:paraId="73F361AC" w14:textId="77777777" w:rsidR="00CE6B84" w:rsidRDefault="00CE6B84" w:rsidP="00CE6B84">
      <w:pPr>
        <w:pStyle w:val="CommentText"/>
      </w:pPr>
    </w:p>
    <w:p w14:paraId="5AF6EA2C" w14:textId="77777777" w:rsidR="00CE6B84" w:rsidRDefault="00CE6B84" w:rsidP="00CE6B84">
      <w:pPr>
        <w:pStyle w:val="CommentText"/>
      </w:pPr>
      <w:r>
        <w:t xml:space="preserve">Why are tidal marshes important specifically within California: </w:t>
      </w:r>
    </w:p>
    <w:p w14:paraId="4D8284C2" w14:textId="77777777" w:rsidR="00CE6B84" w:rsidRDefault="00CE6B84" w:rsidP="00CE6B84">
      <w:pPr>
        <w:pStyle w:val="CommentText"/>
      </w:pPr>
      <w:r>
        <w:t xml:space="preserve">              -example: extreme flooding within CA, need to look up additional references for that </w:t>
      </w:r>
    </w:p>
    <w:p w14:paraId="232BDA19" w14:textId="77777777" w:rsidR="00CE6B84" w:rsidRDefault="00CE6B84" w:rsidP="00CE6B84">
      <w:pPr>
        <w:pStyle w:val="CommentText"/>
      </w:pPr>
      <w:r>
        <w:t xml:space="preserve">              -example: water filtration abilities within CA, need to look up additional references for that </w:t>
      </w:r>
    </w:p>
    <w:p w14:paraId="645ABFD4" w14:textId="77777777" w:rsidR="00CE6B84" w:rsidRDefault="00CE6B84" w:rsidP="00CE6B84">
      <w:pPr>
        <w:pStyle w:val="CommentText"/>
      </w:pPr>
      <w:r>
        <w:t xml:space="preserve">               -possible example-need to look into it: could look into the impacts of developments existing in CA on a historical tidal marsh-are we already encountering the impacts of that? </w:t>
      </w:r>
    </w:p>
    <w:p w14:paraId="087E248D" w14:textId="77777777" w:rsidR="00CE6B84" w:rsidRDefault="00CE6B84" w:rsidP="00CE6B84">
      <w:pPr>
        <w:pStyle w:val="CommentText"/>
      </w:pPr>
    </w:p>
    <w:p w14:paraId="0C82D8AF" w14:textId="77777777" w:rsidR="00CE6B84" w:rsidRDefault="00CE6B84" w:rsidP="00CE6B84">
      <w:pPr>
        <w:pStyle w:val="CommentText"/>
      </w:pPr>
      <w:r>
        <w:t xml:space="preserve">Ended on saying that we’ve changed what sediment is available and where we place sediment, want to understand how sediment naturally moves across a marsh plain.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6E1B19" w15:done="0"/>
  <w15:commentEx w15:paraId="0C82D8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6860A2" w16cex:dateUtc="2024-12-09T22:45:00Z"/>
  <w16cex:commentExtensible w16cex:durableId="177C671B" w16cex:dateUtc="2024-12-09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6E1B19" w16cid:durableId="176860A2"/>
  <w16cid:commentId w16cid:paraId="0C82D8AF" w16cid:durableId="177C67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18DD4" w14:textId="77777777" w:rsidR="00CF1D0D" w:rsidRDefault="00CF1D0D">
      <w:pPr>
        <w:spacing w:after="0"/>
      </w:pPr>
      <w:r>
        <w:separator/>
      </w:r>
    </w:p>
  </w:endnote>
  <w:endnote w:type="continuationSeparator" w:id="0">
    <w:p w14:paraId="3F4E559F" w14:textId="77777777" w:rsidR="00CF1D0D" w:rsidRDefault="00CF1D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241F3" w14:textId="77777777" w:rsidR="00CF1D0D" w:rsidRDefault="00CF1D0D">
      <w:r>
        <w:separator/>
      </w:r>
    </w:p>
  </w:footnote>
  <w:footnote w:type="continuationSeparator" w:id="0">
    <w:p w14:paraId="65F08CF0" w14:textId="77777777" w:rsidR="00CF1D0D" w:rsidRDefault="00CF1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7CB9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24E85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7E1C453F"/>
    <w:multiLevelType w:val="hybridMultilevel"/>
    <w:tmpl w:val="EC227C56"/>
    <w:lvl w:ilvl="0" w:tplc="DC4497B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876549">
    <w:abstractNumId w:val="0"/>
  </w:num>
  <w:num w:numId="2" w16cid:durableId="427042503">
    <w:abstractNumId w:val="1"/>
  </w:num>
  <w:num w:numId="3" w16cid:durableId="627053774">
    <w:abstractNumId w:val="1"/>
  </w:num>
  <w:num w:numId="4" w16cid:durableId="15472204">
    <w:abstractNumId w:val="1"/>
  </w:num>
  <w:num w:numId="5" w16cid:durableId="1083456224">
    <w:abstractNumId w:val="1"/>
  </w:num>
  <w:num w:numId="6" w16cid:durableId="7847384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er, Savannah K CIV USARMY CESPN (USA)">
    <w15:presenceInfo w15:providerId="AD" w15:userId="S::Savannah.K.Miller@usace.army.mil::2603813b-ddb6-4468-a983-34379370e6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565B"/>
    <w:rsid w:val="00026726"/>
    <w:rsid w:val="00040C2F"/>
    <w:rsid w:val="000B2035"/>
    <w:rsid w:val="000D0266"/>
    <w:rsid w:val="00125CFE"/>
    <w:rsid w:val="001438DE"/>
    <w:rsid w:val="001469F8"/>
    <w:rsid w:val="00182602"/>
    <w:rsid w:val="00190090"/>
    <w:rsid w:val="001A1EC2"/>
    <w:rsid w:val="001B6A1F"/>
    <w:rsid w:val="001C1B98"/>
    <w:rsid w:val="001F69E6"/>
    <w:rsid w:val="00210FE3"/>
    <w:rsid w:val="00250A04"/>
    <w:rsid w:val="0026075B"/>
    <w:rsid w:val="00290B7B"/>
    <w:rsid w:val="00295621"/>
    <w:rsid w:val="002A4DEB"/>
    <w:rsid w:val="002B1D23"/>
    <w:rsid w:val="002C241A"/>
    <w:rsid w:val="002D04B3"/>
    <w:rsid w:val="002D7D42"/>
    <w:rsid w:val="002F00F1"/>
    <w:rsid w:val="00333680"/>
    <w:rsid w:val="00334CBD"/>
    <w:rsid w:val="00335D5F"/>
    <w:rsid w:val="00350047"/>
    <w:rsid w:val="00354DAC"/>
    <w:rsid w:val="00396D71"/>
    <w:rsid w:val="003A1B8A"/>
    <w:rsid w:val="003B24C2"/>
    <w:rsid w:val="003B4304"/>
    <w:rsid w:val="003B5557"/>
    <w:rsid w:val="003C351B"/>
    <w:rsid w:val="003D0C77"/>
    <w:rsid w:val="003F4AA0"/>
    <w:rsid w:val="004017B8"/>
    <w:rsid w:val="00414C6F"/>
    <w:rsid w:val="00423C40"/>
    <w:rsid w:val="004427D7"/>
    <w:rsid w:val="00444DF8"/>
    <w:rsid w:val="00462ED9"/>
    <w:rsid w:val="0048416A"/>
    <w:rsid w:val="004955DA"/>
    <w:rsid w:val="004A2CD6"/>
    <w:rsid w:val="004B6B02"/>
    <w:rsid w:val="004C16CC"/>
    <w:rsid w:val="004F10B4"/>
    <w:rsid w:val="0050399C"/>
    <w:rsid w:val="00503E5A"/>
    <w:rsid w:val="00513CF5"/>
    <w:rsid w:val="00524DD0"/>
    <w:rsid w:val="00547D15"/>
    <w:rsid w:val="00587A7A"/>
    <w:rsid w:val="00590F7C"/>
    <w:rsid w:val="005935BE"/>
    <w:rsid w:val="005B344C"/>
    <w:rsid w:val="005C3185"/>
    <w:rsid w:val="00602722"/>
    <w:rsid w:val="00636187"/>
    <w:rsid w:val="00640295"/>
    <w:rsid w:val="00643809"/>
    <w:rsid w:val="00663834"/>
    <w:rsid w:val="00666BB3"/>
    <w:rsid w:val="006747CA"/>
    <w:rsid w:val="006A0585"/>
    <w:rsid w:val="006C0B68"/>
    <w:rsid w:val="006C0EC7"/>
    <w:rsid w:val="006E0465"/>
    <w:rsid w:val="00717B92"/>
    <w:rsid w:val="00735363"/>
    <w:rsid w:val="007565D0"/>
    <w:rsid w:val="00775227"/>
    <w:rsid w:val="007A14C0"/>
    <w:rsid w:val="007B099C"/>
    <w:rsid w:val="007C5520"/>
    <w:rsid w:val="0087490D"/>
    <w:rsid w:val="00882D58"/>
    <w:rsid w:val="008874C2"/>
    <w:rsid w:val="008C382E"/>
    <w:rsid w:val="008C4EA7"/>
    <w:rsid w:val="008C7EEF"/>
    <w:rsid w:val="008D58C0"/>
    <w:rsid w:val="008E4461"/>
    <w:rsid w:val="008E46DE"/>
    <w:rsid w:val="008F2443"/>
    <w:rsid w:val="00902399"/>
    <w:rsid w:val="009068DF"/>
    <w:rsid w:val="009322F5"/>
    <w:rsid w:val="00933076"/>
    <w:rsid w:val="00936B1E"/>
    <w:rsid w:val="009374CF"/>
    <w:rsid w:val="00941354"/>
    <w:rsid w:val="0094154E"/>
    <w:rsid w:val="00945723"/>
    <w:rsid w:val="0095415A"/>
    <w:rsid w:val="00957E2E"/>
    <w:rsid w:val="0097100D"/>
    <w:rsid w:val="009918AA"/>
    <w:rsid w:val="009A1BF2"/>
    <w:rsid w:val="009A565B"/>
    <w:rsid w:val="009B3E0B"/>
    <w:rsid w:val="009C3DAB"/>
    <w:rsid w:val="009E358E"/>
    <w:rsid w:val="009E372D"/>
    <w:rsid w:val="00A06566"/>
    <w:rsid w:val="00A3091B"/>
    <w:rsid w:val="00A37CD2"/>
    <w:rsid w:val="00A45487"/>
    <w:rsid w:val="00A47A59"/>
    <w:rsid w:val="00A729D0"/>
    <w:rsid w:val="00A72EFB"/>
    <w:rsid w:val="00A765BD"/>
    <w:rsid w:val="00AA3016"/>
    <w:rsid w:val="00AB23CE"/>
    <w:rsid w:val="00AF0607"/>
    <w:rsid w:val="00B06F51"/>
    <w:rsid w:val="00B07314"/>
    <w:rsid w:val="00B075C7"/>
    <w:rsid w:val="00B322EB"/>
    <w:rsid w:val="00B618CA"/>
    <w:rsid w:val="00B77E6B"/>
    <w:rsid w:val="00B8267E"/>
    <w:rsid w:val="00BC5E5D"/>
    <w:rsid w:val="00BD2E0C"/>
    <w:rsid w:val="00C0656C"/>
    <w:rsid w:val="00C31ACF"/>
    <w:rsid w:val="00C358DB"/>
    <w:rsid w:val="00C46A80"/>
    <w:rsid w:val="00C47659"/>
    <w:rsid w:val="00C74596"/>
    <w:rsid w:val="00C80D84"/>
    <w:rsid w:val="00C844F3"/>
    <w:rsid w:val="00C849AE"/>
    <w:rsid w:val="00CA449F"/>
    <w:rsid w:val="00CD6B76"/>
    <w:rsid w:val="00CE6A67"/>
    <w:rsid w:val="00CE6B84"/>
    <w:rsid w:val="00CF1D0D"/>
    <w:rsid w:val="00CF2877"/>
    <w:rsid w:val="00CF3815"/>
    <w:rsid w:val="00D0047F"/>
    <w:rsid w:val="00D9098E"/>
    <w:rsid w:val="00DA3A99"/>
    <w:rsid w:val="00DB5117"/>
    <w:rsid w:val="00DC6E1F"/>
    <w:rsid w:val="00E0197A"/>
    <w:rsid w:val="00E01B1D"/>
    <w:rsid w:val="00E053FE"/>
    <w:rsid w:val="00E27D9E"/>
    <w:rsid w:val="00E31650"/>
    <w:rsid w:val="00E626AD"/>
    <w:rsid w:val="00E74112"/>
    <w:rsid w:val="00E93E34"/>
    <w:rsid w:val="00E9624A"/>
    <w:rsid w:val="00EA53B4"/>
    <w:rsid w:val="00EB069A"/>
    <w:rsid w:val="00EC04AE"/>
    <w:rsid w:val="00EC211F"/>
    <w:rsid w:val="00EC40BB"/>
    <w:rsid w:val="00ED0DA6"/>
    <w:rsid w:val="00ED1D2B"/>
    <w:rsid w:val="00EF303B"/>
    <w:rsid w:val="00F17127"/>
    <w:rsid w:val="00F23E5C"/>
    <w:rsid w:val="00F32B6C"/>
    <w:rsid w:val="00F4249E"/>
    <w:rsid w:val="00F520BF"/>
    <w:rsid w:val="00F62778"/>
    <w:rsid w:val="00F643A5"/>
    <w:rsid w:val="00F66F43"/>
    <w:rsid w:val="00F82C70"/>
    <w:rsid w:val="00F95910"/>
    <w:rsid w:val="00FC7F45"/>
    <w:rsid w:val="00FD2FA9"/>
    <w:rsid w:val="00FD4CE9"/>
    <w:rsid w:val="00FD644C"/>
    <w:rsid w:val="00FE6A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375B88"/>
  <w15:docId w15:val="{06C70268-DA91-45DE-85C5-B178A800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ListParagraph">
    <w:name w:val="List Paragraph"/>
    <w:basedOn w:val="Normal"/>
    <w:rsid w:val="000B2035"/>
    <w:pPr>
      <w:ind w:left="720"/>
      <w:contextualSpacing/>
    </w:pPr>
  </w:style>
  <w:style w:type="character" w:customStyle="1" w:styleId="textlayer--absolute">
    <w:name w:val="textlayer--absolute"/>
    <w:basedOn w:val="DefaultParagraphFont"/>
    <w:rsid w:val="006E0465"/>
  </w:style>
  <w:style w:type="character" w:styleId="UnresolvedMention">
    <w:name w:val="Unresolved Mention"/>
    <w:basedOn w:val="DefaultParagraphFont"/>
    <w:uiPriority w:val="99"/>
    <w:semiHidden/>
    <w:unhideWhenUsed/>
    <w:rsid w:val="00503E5A"/>
    <w:rPr>
      <w:color w:val="605E5C"/>
      <w:shd w:val="clear" w:color="auto" w:fill="E1DFDD"/>
    </w:rPr>
  </w:style>
  <w:style w:type="paragraph" w:styleId="Revision">
    <w:name w:val="Revision"/>
    <w:hidden/>
    <w:rsid w:val="004C16CC"/>
    <w:pPr>
      <w:spacing w:after="0"/>
    </w:pPr>
  </w:style>
  <w:style w:type="character" w:styleId="CommentReference">
    <w:name w:val="annotation reference"/>
    <w:basedOn w:val="DefaultParagraphFont"/>
    <w:rsid w:val="00CE6B84"/>
    <w:rPr>
      <w:sz w:val="16"/>
      <w:szCs w:val="16"/>
    </w:rPr>
  </w:style>
  <w:style w:type="paragraph" w:styleId="CommentText">
    <w:name w:val="annotation text"/>
    <w:basedOn w:val="Normal"/>
    <w:link w:val="CommentTextChar"/>
    <w:rsid w:val="00CE6B84"/>
    <w:rPr>
      <w:sz w:val="20"/>
      <w:szCs w:val="20"/>
    </w:rPr>
  </w:style>
  <w:style w:type="character" w:customStyle="1" w:styleId="CommentTextChar">
    <w:name w:val="Comment Text Char"/>
    <w:basedOn w:val="DefaultParagraphFont"/>
    <w:link w:val="CommentText"/>
    <w:rsid w:val="00CE6B84"/>
    <w:rPr>
      <w:sz w:val="20"/>
      <w:szCs w:val="20"/>
    </w:rPr>
  </w:style>
  <w:style w:type="paragraph" w:styleId="CommentSubject">
    <w:name w:val="annotation subject"/>
    <w:basedOn w:val="CommentText"/>
    <w:next w:val="CommentText"/>
    <w:link w:val="CommentSubjectChar"/>
    <w:rsid w:val="00CE6B84"/>
    <w:rPr>
      <w:b/>
      <w:bCs/>
    </w:rPr>
  </w:style>
  <w:style w:type="character" w:customStyle="1" w:styleId="CommentSubjectChar">
    <w:name w:val="Comment Subject Char"/>
    <w:basedOn w:val="CommentTextChar"/>
    <w:link w:val="CommentSubject"/>
    <w:rsid w:val="00CE6B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33484">
      <w:bodyDiv w:val="1"/>
      <w:marLeft w:val="0"/>
      <w:marRight w:val="0"/>
      <w:marTop w:val="0"/>
      <w:marBottom w:val="0"/>
      <w:divBdr>
        <w:top w:val="none" w:sz="0" w:space="0" w:color="auto"/>
        <w:left w:val="none" w:sz="0" w:space="0" w:color="auto"/>
        <w:bottom w:val="none" w:sz="0" w:space="0" w:color="auto"/>
        <w:right w:val="none" w:sz="0" w:space="0" w:color="auto"/>
      </w:divBdr>
      <w:divsChild>
        <w:div w:id="692463062">
          <w:marLeft w:val="0"/>
          <w:marRight w:val="0"/>
          <w:marTop w:val="0"/>
          <w:marBottom w:val="0"/>
          <w:divBdr>
            <w:top w:val="none" w:sz="0" w:space="0" w:color="auto"/>
            <w:left w:val="none" w:sz="0" w:space="0" w:color="auto"/>
            <w:bottom w:val="none" w:sz="0" w:space="0" w:color="auto"/>
            <w:right w:val="none" w:sz="0" w:space="0" w:color="auto"/>
          </w:divBdr>
          <w:divsChild>
            <w:div w:id="1419522834">
              <w:marLeft w:val="0"/>
              <w:marRight w:val="0"/>
              <w:marTop w:val="0"/>
              <w:marBottom w:val="0"/>
              <w:divBdr>
                <w:top w:val="none" w:sz="0" w:space="0" w:color="auto"/>
                <w:left w:val="none" w:sz="0" w:space="0" w:color="auto"/>
                <w:bottom w:val="none" w:sz="0" w:space="0" w:color="auto"/>
                <w:right w:val="none" w:sz="0" w:space="0" w:color="auto"/>
              </w:divBdr>
            </w:div>
            <w:div w:id="1370564522">
              <w:marLeft w:val="0"/>
              <w:marRight w:val="0"/>
              <w:marTop w:val="0"/>
              <w:marBottom w:val="0"/>
              <w:divBdr>
                <w:top w:val="none" w:sz="0" w:space="0" w:color="auto"/>
                <w:left w:val="none" w:sz="0" w:space="0" w:color="auto"/>
                <w:bottom w:val="none" w:sz="0" w:space="0" w:color="auto"/>
                <w:right w:val="none" w:sz="0" w:space="0" w:color="auto"/>
              </w:divBdr>
            </w:div>
          </w:divsChild>
        </w:div>
        <w:div w:id="922373993">
          <w:marLeft w:val="0"/>
          <w:marRight w:val="0"/>
          <w:marTop w:val="0"/>
          <w:marBottom w:val="0"/>
          <w:divBdr>
            <w:top w:val="none" w:sz="0" w:space="0" w:color="auto"/>
            <w:left w:val="none" w:sz="0" w:space="0" w:color="auto"/>
            <w:bottom w:val="none" w:sz="0" w:space="0" w:color="auto"/>
            <w:right w:val="none" w:sz="0" w:space="0" w:color="auto"/>
          </w:divBdr>
          <w:divsChild>
            <w:div w:id="1426728502">
              <w:marLeft w:val="0"/>
              <w:marRight w:val="0"/>
              <w:marTop w:val="100"/>
              <w:marBottom w:val="100"/>
              <w:divBdr>
                <w:top w:val="none" w:sz="0" w:space="0" w:color="auto"/>
                <w:left w:val="none" w:sz="0" w:space="0" w:color="auto"/>
                <w:bottom w:val="none" w:sz="0" w:space="0" w:color="auto"/>
                <w:right w:val="none" w:sz="0" w:space="0" w:color="auto"/>
              </w:divBdr>
              <w:divsChild>
                <w:div w:id="1581867634">
                  <w:marLeft w:val="0"/>
                  <w:marRight w:val="0"/>
                  <w:marTop w:val="750"/>
                  <w:marBottom w:val="750"/>
                  <w:divBdr>
                    <w:top w:val="none" w:sz="0" w:space="0" w:color="auto"/>
                    <w:left w:val="none" w:sz="0" w:space="0" w:color="auto"/>
                    <w:bottom w:val="none" w:sz="0" w:space="0" w:color="auto"/>
                    <w:right w:val="none" w:sz="0" w:space="0" w:color="auto"/>
                  </w:divBdr>
                  <w:divsChild>
                    <w:div w:id="1563637973">
                      <w:marLeft w:val="0"/>
                      <w:marRight w:val="0"/>
                      <w:marTop w:val="0"/>
                      <w:marBottom w:val="0"/>
                      <w:divBdr>
                        <w:top w:val="none" w:sz="0" w:space="0" w:color="auto"/>
                        <w:left w:val="none" w:sz="0" w:space="0" w:color="auto"/>
                        <w:bottom w:val="none" w:sz="0" w:space="0" w:color="auto"/>
                        <w:right w:val="none" w:sz="0" w:space="0" w:color="auto"/>
                      </w:divBdr>
                      <w:divsChild>
                        <w:div w:id="958293518">
                          <w:marLeft w:val="0"/>
                          <w:marRight w:val="0"/>
                          <w:marTop w:val="0"/>
                          <w:marBottom w:val="0"/>
                          <w:divBdr>
                            <w:top w:val="none" w:sz="0" w:space="0" w:color="auto"/>
                            <w:left w:val="none" w:sz="0" w:space="0" w:color="auto"/>
                            <w:bottom w:val="none" w:sz="0" w:space="0" w:color="auto"/>
                            <w:right w:val="none" w:sz="0" w:space="0" w:color="auto"/>
                          </w:divBdr>
                          <w:divsChild>
                            <w:div w:id="5411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85724">
              <w:marLeft w:val="0"/>
              <w:marRight w:val="0"/>
              <w:marTop w:val="100"/>
              <w:marBottom w:val="100"/>
              <w:divBdr>
                <w:top w:val="dashed" w:sz="6" w:space="0" w:color="A8A8A8"/>
                <w:left w:val="none" w:sz="0" w:space="0" w:color="auto"/>
                <w:bottom w:val="none" w:sz="0" w:space="0" w:color="auto"/>
                <w:right w:val="none" w:sz="0" w:space="0" w:color="auto"/>
              </w:divBdr>
              <w:divsChild>
                <w:div w:id="2095473652">
                  <w:marLeft w:val="0"/>
                  <w:marRight w:val="0"/>
                  <w:marTop w:val="750"/>
                  <w:marBottom w:val="750"/>
                  <w:divBdr>
                    <w:top w:val="none" w:sz="0" w:space="0" w:color="auto"/>
                    <w:left w:val="none" w:sz="0" w:space="0" w:color="auto"/>
                    <w:bottom w:val="none" w:sz="0" w:space="0" w:color="auto"/>
                    <w:right w:val="none" w:sz="0" w:space="0" w:color="auto"/>
                  </w:divBdr>
                  <w:divsChild>
                    <w:div w:id="2025353901">
                      <w:marLeft w:val="0"/>
                      <w:marRight w:val="0"/>
                      <w:marTop w:val="0"/>
                      <w:marBottom w:val="0"/>
                      <w:divBdr>
                        <w:top w:val="none" w:sz="0" w:space="0" w:color="auto"/>
                        <w:left w:val="none" w:sz="0" w:space="0" w:color="auto"/>
                        <w:bottom w:val="none" w:sz="0" w:space="0" w:color="auto"/>
                        <w:right w:val="none" w:sz="0" w:space="0" w:color="auto"/>
                      </w:divBdr>
                      <w:divsChild>
                        <w:div w:id="966350530">
                          <w:marLeft w:val="0"/>
                          <w:marRight w:val="0"/>
                          <w:marTop w:val="0"/>
                          <w:marBottom w:val="0"/>
                          <w:divBdr>
                            <w:top w:val="none" w:sz="0" w:space="0" w:color="auto"/>
                            <w:left w:val="none" w:sz="0" w:space="0" w:color="auto"/>
                            <w:bottom w:val="none" w:sz="0" w:space="0" w:color="auto"/>
                            <w:right w:val="none" w:sz="0" w:space="0" w:color="auto"/>
                          </w:divBdr>
                          <w:divsChild>
                            <w:div w:id="1271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3964">
              <w:marLeft w:val="0"/>
              <w:marRight w:val="0"/>
              <w:marTop w:val="100"/>
              <w:marBottom w:val="100"/>
              <w:divBdr>
                <w:top w:val="dashed" w:sz="6" w:space="0" w:color="A8A8A8"/>
                <w:left w:val="none" w:sz="0" w:space="0" w:color="auto"/>
                <w:bottom w:val="none" w:sz="0" w:space="0" w:color="auto"/>
                <w:right w:val="none" w:sz="0" w:space="0" w:color="auto"/>
              </w:divBdr>
              <w:divsChild>
                <w:div w:id="1198741172">
                  <w:marLeft w:val="0"/>
                  <w:marRight w:val="0"/>
                  <w:marTop w:val="750"/>
                  <w:marBottom w:val="750"/>
                  <w:divBdr>
                    <w:top w:val="none" w:sz="0" w:space="0" w:color="auto"/>
                    <w:left w:val="none" w:sz="0" w:space="0" w:color="auto"/>
                    <w:bottom w:val="none" w:sz="0" w:space="0" w:color="auto"/>
                    <w:right w:val="none" w:sz="0" w:space="0" w:color="auto"/>
                  </w:divBdr>
                  <w:divsChild>
                    <w:div w:id="1326931950">
                      <w:marLeft w:val="0"/>
                      <w:marRight w:val="0"/>
                      <w:marTop w:val="0"/>
                      <w:marBottom w:val="0"/>
                      <w:divBdr>
                        <w:top w:val="none" w:sz="0" w:space="0" w:color="auto"/>
                        <w:left w:val="none" w:sz="0" w:space="0" w:color="auto"/>
                        <w:bottom w:val="none" w:sz="0" w:space="0" w:color="auto"/>
                        <w:right w:val="none" w:sz="0" w:space="0" w:color="auto"/>
                      </w:divBdr>
                      <w:divsChild>
                        <w:div w:id="932934406">
                          <w:marLeft w:val="0"/>
                          <w:marRight w:val="0"/>
                          <w:marTop w:val="0"/>
                          <w:marBottom w:val="0"/>
                          <w:divBdr>
                            <w:top w:val="none" w:sz="0" w:space="0" w:color="auto"/>
                            <w:left w:val="none" w:sz="0" w:space="0" w:color="auto"/>
                            <w:bottom w:val="none" w:sz="0" w:space="0" w:color="auto"/>
                            <w:right w:val="none" w:sz="0" w:space="0" w:color="auto"/>
                          </w:divBdr>
                          <w:divsChild>
                            <w:div w:id="8426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458903">
              <w:marLeft w:val="0"/>
              <w:marRight w:val="0"/>
              <w:marTop w:val="100"/>
              <w:marBottom w:val="100"/>
              <w:divBdr>
                <w:top w:val="dashed" w:sz="6" w:space="0" w:color="A8A8A8"/>
                <w:left w:val="none" w:sz="0" w:space="0" w:color="auto"/>
                <w:bottom w:val="none" w:sz="0" w:space="0" w:color="auto"/>
                <w:right w:val="none" w:sz="0" w:space="0" w:color="auto"/>
              </w:divBdr>
              <w:divsChild>
                <w:div w:id="649358989">
                  <w:marLeft w:val="0"/>
                  <w:marRight w:val="0"/>
                  <w:marTop w:val="750"/>
                  <w:marBottom w:val="750"/>
                  <w:divBdr>
                    <w:top w:val="none" w:sz="0" w:space="0" w:color="auto"/>
                    <w:left w:val="none" w:sz="0" w:space="0" w:color="auto"/>
                    <w:bottom w:val="none" w:sz="0" w:space="0" w:color="auto"/>
                    <w:right w:val="none" w:sz="0" w:space="0" w:color="auto"/>
                  </w:divBdr>
                  <w:divsChild>
                    <w:div w:id="859584757">
                      <w:marLeft w:val="0"/>
                      <w:marRight w:val="0"/>
                      <w:marTop w:val="0"/>
                      <w:marBottom w:val="0"/>
                      <w:divBdr>
                        <w:top w:val="none" w:sz="0" w:space="0" w:color="auto"/>
                        <w:left w:val="none" w:sz="0" w:space="0" w:color="auto"/>
                        <w:bottom w:val="none" w:sz="0" w:space="0" w:color="auto"/>
                        <w:right w:val="none" w:sz="0" w:space="0" w:color="auto"/>
                      </w:divBdr>
                      <w:divsChild>
                        <w:div w:id="1052341444">
                          <w:marLeft w:val="0"/>
                          <w:marRight w:val="0"/>
                          <w:marTop w:val="0"/>
                          <w:marBottom w:val="0"/>
                          <w:divBdr>
                            <w:top w:val="none" w:sz="0" w:space="0" w:color="auto"/>
                            <w:left w:val="none" w:sz="0" w:space="0" w:color="auto"/>
                            <w:bottom w:val="none" w:sz="0" w:space="0" w:color="auto"/>
                            <w:right w:val="none" w:sz="0" w:space="0" w:color="auto"/>
                          </w:divBdr>
                          <w:divsChild>
                            <w:div w:id="12702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86979">
              <w:marLeft w:val="0"/>
              <w:marRight w:val="0"/>
              <w:marTop w:val="100"/>
              <w:marBottom w:val="100"/>
              <w:divBdr>
                <w:top w:val="dashed" w:sz="6" w:space="0" w:color="A8A8A8"/>
                <w:left w:val="none" w:sz="0" w:space="0" w:color="auto"/>
                <w:bottom w:val="none" w:sz="0" w:space="0" w:color="auto"/>
                <w:right w:val="none" w:sz="0" w:space="0" w:color="auto"/>
              </w:divBdr>
              <w:divsChild>
                <w:div w:id="984941007">
                  <w:marLeft w:val="0"/>
                  <w:marRight w:val="0"/>
                  <w:marTop w:val="750"/>
                  <w:marBottom w:val="750"/>
                  <w:divBdr>
                    <w:top w:val="none" w:sz="0" w:space="0" w:color="auto"/>
                    <w:left w:val="none" w:sz="0" w:space="0" w:color="auto"/>
                    <w:bottom w:val="none" w:sz="0" w:space="0" w:color="auto"/>
                    <w:right w:val="none" w:sz="0" w:space="0" w:color="auto"/>
                  </w:divBdr>
                  <w:divsChild>
                    <w:div w:id="1746604338">
                      <w:marLeft w:val="0"/>
                      <w:marRight w:val="0"/>
                      <w:marTop w:val="0"/>
                      <w:marBottom w:val="0"/>
                      <w:divBdr>
                        <w:top w:val="none" w:sz="0" w:space="0" w:color="auto"/>
                        <w:left w:val="none" w:sz="0" w:space="0" w:color="auto"/>
                        <w:bottom w:val="none" w:sz="0" w:space="0" w:color="auto"/>
                        <w:right w:val="none" w:sz="0" w:space="0" w:color="auto"/>
                      </w:divBdr>
                      <w:divsChild>
                        <w:div w:id="487865384">
                          <w:marLeft w:val="0"/>
                          <w:marRight w:val="0"/>
                          <w:marTop w:val="0"/>
                          <w:marBottom w:val="0"/>
                          <w:divBdr>
                            <w:top w:val="none" w:sz="0" w:space="0" w:color="auto"/>
                            <w:left w:val="none" w:sz="0" w:space="0" w:color="auto"/>
                            <w:bottom w:val="none" w:sz="0" w:space="0" w:color="auto"/>
                            <w:right w:val="none" w:sz="0" w:space="0" w:color="auto"/>
                          </w:divBdr>
                          <w:divsChild>
                            <w:div w:id="12248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3164">
              <w:marLeft w:val="0"/>
              <w:marRight w:val="0"/>
              <w:marTop w:val="100"/>
              <w:marBottom w:val="100"/>
              <w:divBdr>
                <w:top w:val="dashed" w:sz="6" w:space="0" w:color="A8A8A8"/>
                <w:left w:val="none" w:sz="0" w:space="0" w:color="auto"/>
                <w:bottom w:val="none" w:sz="0" w:space="0" w:color="auto"/>
                <w:right w:val="none" w:sz="0" w:space="0" w:color="auto"/>
              </w:divBdr>
              <w:divsChild>
                <w:div w:id="1112364375">
                  <w:marLeft w:val="0"/>
                  <w:marRight w:val="0"/>
                  <w:marTop w:val="750"/>
                  <w:marBottom w:val="750"/>
                  <w:divBdr>
                    <w:top w:val="none" w:sz="0" w:space="0" w:color="auto"/>
                    <w:left w:val="none" w:sz="0" w:space="0" w:color="auto"/>
                    <w:bottom w:val="none" w:sz="0" w:space="0" w:color="auto"/>
                    <w:right w:val="none" w:sz="0" w:space="0" w:color="auto"/>
                  </w:divBdr>
                  <w:divsChild>
                    <w:div w:id="873201989">
                      <w:marLeft w:val="0"/>
                      <w:marRight w:val="0"/>
                      <w:marTop w:val="0"/>
                      <w:marBottom w:val="0"/>
                      <w:divBdr>
                        <w:top w:val="none" w:sz="0" w:space="0" w:color="auto"/>
                        <w:left w:val="none" w:sz="0" w:space="0" w:color="auto"/>
                        <w:bottom w:val="none" w:sz="0" w:space="0" w:color="auto"/>
                        <w:right w:val="none" w:sz="0" w:space="0" w:color="auto"/>
                      </w:divBdr>
                      <w:divsChild>
                        <w:div w:id="1583250866">
                          <w:marLeft w:val="0"/>
                          <w:marRight w:val="0"/>
                          <w:marTop w:val="0"/>
                          <w:marBottom w:val="0"/>
                          <w:divBdr>
                            <w:top w:val="none" w:sz="0" w:space="0" w:color="auto"/>
                            <w:left w:val="none" w:sz="0" w:space="0" w:color="auto"/>
                            <w:bottom w:val="none" w:sz="0" w:space="0" w:color="auto"/>
                            <w:right w:val="none" w:sz="0" w:space="0" w:color="auto"/>
                          </w:divBdr>
                          <w:divsChild>
                            <w:div w:id="19147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52695">
              <w:marLeft w:val="0"/>
              <w:marRight w:val="0"/>
              <w:marTop w:val="100"/>
              <w:marBottom w:val="100"/>
              <w:divBdr>
                <w:top w:val="dashed" w:sz="6" w:space="0" w:color="A8A8A8"/>
                <w:left w:val="none" w:sz="0" w:space="0" w:color="auto"/>
                <w:bottom w:val="none" w:sz="0" w:space="0" w:color="auto"/>
                <w:right w:val="none" w:sz="0" w:space="0" w:color="auto"/>
              </w:divBdr>
              <w:divsChild>
                <w:div w:id="90930309">
                  <w:marLeft w:val="0"/>
                  <w:marRight w:val="0"/>
                  <w:marTop w:val="750"/>
                  <w:marBottom w:val="750"/>
                  <w:divBdr>
                    <w:top w:val="none" w:sz="0" w:space="0" w:color="auto"/>
                    <w:left w:val="none" w:sz="0" w:space="0" w:color="auto"/>
                    <w:bottom w:val="none" w:sz="0" w:space="0" w:color="auto"/>
                    <w:right w:val="none" w:sz="0" w:space="0" w:color="auto"/>
                  </w:divBdr>
                  <w:divsChild>
                    <w:div w:id="332415591">
                      <w:marLeft w:val="0"/>
                      <w:marRight w:val="0"/>
                      <w:marTop w:val="0"/>
                      <w:marBottom w:val="0"/>
                      <w:divBdr>
                        <w:top w:val="none" w:sz="0" w:space="0" w:color="auto"/>
                        <w:left w:val="none" w:sz="0" w:space="0" w:color="auto"/>
                        <w:bottom w:val="none" w:sz="0" w:space="0" w:color="auto"/>
                        <w:right w:val="none" w:sz="0" w:space="0" w:color="auto"/>
                      </w:divBdr>
                      <w:divsChild>
                        <w:div w:id="861749563">
                          <w:marLeft w:val="0"/>
                          <w:marRight w:val="0"/>
                          <w:marTop w:val="0"/>
                          <w:marBottom w:val="0"/>
                          <w:divBdr>
                            <w:top w:val="none" w:sz="0" w:space="0" w:color="auto"/>
                            <w:left w:val="none" w:sz="0" w:space="0" w:color="auto"/>
                            <w:bottom w:val="none" w:sz="0" w:space="0" w:color="auto"/>
                            <w:right w:val="none" w:sz="0" w:space="0" w:color="auto"/>
                          </w:divBdr>
                          <w:divsChild>
                            <w:div w:id="17674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35123">
      <w:bodyDiv w:val="1"/>
      <w:marLeft w:val="0"/>
      <w:marRight w:val="0"/>
      <w:marTop w:val="0"/>
      <w:marBottom w:val="0"/>
      <w:divBdr>
        <w:top w:val="none" w:sz="0" w:space="0" w:color="auto"/>
        <w:left w:val="none" w:sz="0" w:space="0" w:color="auto"/>
        <w:bottom w:val="none" w:sz="0" w:space="0" w:color="auto"/>
        <w:right w:val="none" w:sz="0" w:space="0" w:color="auto"/>
      </w:divBdr>
      <w:divsChild>
        <w:div w:id="583686542">
          <w:marLeft w:val="0"/>
          <w:marRight w:val="0"/>
          <w:marTop w:val="100"/>
          <w:marBottom w:val="100"/>
          <w:divBdr>
            <w:top w:val="dashed" w:sz="6" w:space="0" w:color="A8A8A8"/>
            <w:left w:val="none" w:sz="0" w:space="0" w:color="auto"/>
            <w:bottom w:val="none" w:sz="0" w:space="0" w:color="auto"/>
            <w:right w:val="none" w:sz="0" w:space="0" w:color="auto"/>
          </w:divBdr>
          <w:divsChild>
            <w:div w:id="2125074260">
              <w:marLeft w:val="0"/>
              <w:marRight w:val="0"/>
              <w:marTop w:val="750"/>
              <w:marBottom w:val="750"/>
              <w:divBdr>
                <w:top w:val="none" w:sz="0" w:space="0" w:color="auto"/>
                <w:left w:val="none" w:sz="0" w:space="0" w:color="auto"/>
                <w:bottom w:val="none" w:sz="0" w:space="0" w:color="auto"/>
                <w:right w:val="none" w:sz="0" w:space="0" w:color="auto"/>
              </w:divBdr>
              <w:divsChild>
                <w:div w:id="1321081261">
                  <w:marLeft w:val="0"/>
                  <w:marRight w:val="0"/>
                  <w:marTop w:val="0"/>
                  <w:marBottom w:val="0"/>
                  <w:divBdr>
                    <w:top w:val="none" w:sz="0" w:space="0" w:color="auto"/>
                    <w:left w:val="none" w:sz="0" w:space="0" w:color="auto"/>
                    <w:bottom w:val="none" w:sz="0" w:space="0" w:color="auto"/>
                    <w:right w:val="none" w:sz="0" w:space="0" w:color="auto"/>
                  </w:divBdr>
                  <w:divsChild>
                    <w:div w:id="1528980919">
                      <w:marLeft w:val="0"/>
                      <w:marRight w:val="0"/>
                      <w:marTop w:val="0"/>
                      <w:marBottom w:val="0"/>
                      <w:divBdr>
                        <w:top w:val="none" w:sz="0" w:space="0" w:color="auto"/>
                        <w:left w:val="none" w:sz="0" w:space="0" w:color="auto"/>
                        <w:bottom w:val="none" w:sz="0" w:space="0" w:color="auto"/>
                        <w:right w:val="none" w:sz="0" w:space="0" w:color="auto"/>
                      </w:divBdr>
                      <w:divsChild>
                        <w:div w:id="3811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03820">
          <w:marLeft w:val="0"/>
          <w:marRight w:val="0"/>
          <w:marTop w:val="100"/>
          <w:marBottom w:val="100"/>
          <w:divBdr>
            <w:top w:val="dashed" w:sz="6" w:space="0" w:color="A8A8A8"/>
            <w:left w:val="none" w:sz="0" w:space="0" w:color="auto"/>
            <w:bottom w:val="none" w:sz="0" w:space="0" w:color="auto"/>
            <w:right w:val="none" w:sz="0" w:space="0" w:color="auto"/>
          </w:divBdr>
          <w:divsChild>
            <w:div w:id="728922071">
              <w:marLeft w:val="0"/>
              <w:marRight w:val="0"/>
              <w:marTop w:val="750"/>
              <w:marBottom w:val="750"/>
              <w:divBdr>
                <w:top w:val="none" w:sz="0" w:space="0" w:color="auto"/>
                <w:left w:val="none" w:sz="0" w:space="0" w:color="auto"/>
                <w:bottom w:val="none" w:sz="0" w:space="0" w:color="auto"/>
                <w:right w:val="none" w:sz="0" w:space="0" w:color="auto"/>
              </w:divBdr>
              <w:divsChild>
                <w:div w:id="170267086">
                  <w:marLeft w:val="0"/>
                  <w:marRight w:val="0"/>
                  <w:marTop w:val="0"/>
                  <w:marBottom w:val="0"/>
                  <w:divBdr>
                    <w:top w:val="none" w:sz="0" w:space="0" w:color="auto"/>
                    <w:left w:val="none" w:sz="0" w:space="0" w:color="auto"/>
                    <w:bottom w:val="none" w:sz="0" w:space="0" w:color="auto"/>
                    <w:right w:val="none" w:sz="0" w:space="0" w:color="auto"/>
                  </w:divBdr>
                  <w:divsChild>
                    <w:div w:id="1840540139">
                      <w:marLeft w:val="0"/>
                      <w:marRight w:val="0"/>
                      <w:marTop w:val="0"/>
                      <w:marBottom w:val="0"/>
                      <w:divBdr>
                        <w:top w:val="none" w:sz="0" w:space="0" w:color="auto"/>
                        <w:left w:val="none" w:sz="0" w:space="0" w:color="auto"/>
                        <w:bottom w:val="none" w:sz="0" w:space="0" w:color="auto"/>
                        <w:right w:val="none" w:sz="0" w:space="0" w:color="auto"/>
                      </w:divBdr>
                      <w:divsChild>
                        <w:div w:id="12812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775364">
      <w:bodyDiv w:val="1"/>
      <w:marLeft w:val="0"/>
      <w:marRight w:val="0"/>
      <w:marTop w:val="0"/>
      <w:marBottom w:val="0"/>
      <w:divBdr>
        <w:top w:val="none" w:sz="0" w:space="0" w:color="auto"/>
        <w:left w:val="none" w:sz="0" w:space="0" w:color="auto"/>
        <w:bottom w:val="none" w:sz="0" w:space="0" w:color="auto"/>
        <w:right w:val="none" w:sz="0" w:space="0" w:color="auto"/>
      </w:divBdr>
      <w:divsChild>
        <w:div w:id="1269702706">
          <w:marLeft w:val="0"/>
          <w:marRight w:val="0"/>
          <w:marTop w:val="0"/>
          <w:marBottom w:val="0"/>
          <w:divBdr>
            <w:top w:val="none" w:sz="0" w:space="0" w:color="auto"/>
            <w:left w:val="none" w:sz="0" w:space="0" w:color="auto"/>
            <w:bottom w:val="none" w:sz="0" w:space="0" w:color="auto"/>
            <w:right w:val="none" w:sz="0" w:space="0" w:color="auto"/>
          </w:divBdr>
          <w:divsChild>
            <w:div w:id="823351035">
              <w:marLeft w:val="0"/>
              <w:marRight w:val="0"/>
              <w:marTop w:val="0"/>
              <w:marBottom w:val="0"/>
              <w:divBdr>
                <w:top w:val="none" w:sz="0" w:space="0" w:color="auto"/>
                <w:left w:val="none" w:sz="0" w:space="0" w:color="auto"/>
                <w:bottom w:val="none" w:sz="0" w:space="0" w:color="auto"/>
                <w:right w:val="none" w:sz="0" w:space="0" w:color="auto"/>
              </w:divBdr>
            </w:div>
            <w:div w:id="1875339086">
              <w:marLeft w:val="0"/>
              <w:marRight w:val="0"/>
              <w:marTop w:val="0"/>
              <w:marBottom w:val="0"/>
              <w:divBdr>
                <w:top w:val="none" w:sz="0" w:space="0" w:color="auto"/>
                <w:left w:val="none" w:sz="0" w:space="0" w:color="auto"/>
                <w:bottom w:val="none" w:sz="0" w:space="0" w:color="auto"/>
                <w:right w:val="none" w:sz="0" w:space="0" w:color="auto"/>
              </w:divBdr>
            </w:div>
          </w:divsChild>
        </w:div>
        <w:div w:id="204682839">
          <w:marLeft w:val="0"/>
          <w:marRight w:val="0"/>
          <w:marTop w:val="0"/>
          <w:marBottom w:val="0"/>
          <w:divBdr>
            <w:top w:val="none" w:sz="0" w:space="0" w:color="auto"/>
            <w:left w:val="none" w:sz="0" w:space="0" w:color="auto"/>
            <w:bottom w:val="none" w:sz="0" w:space="0" w:color="auto"/>
            <w:right w:val="none" w:sz="0" w:space="0" w:color="auto"/>
          </w:divBdr>
          <w:divsChild>
            <w:div w:id="1180923304">
              <w:marLeft w:val="0"/>
              <w:marRight w:val="0"/>
              <w:marTop w:val="100"/>
              <w:marBottom w:val="100"/>
              <w:divBdr>
                <w:top w:val="none" w:sz="0" w:space="0" w:color="auto"/>
                <w:left w:val="none" w:sz="0" w:space="0" w:color="auto"/>
                <w:bottom w:val="none" w:sz="0" w:space="0" w:color="auto"/>
                <w:right w:val="none" w:sz="0" w:space="0" w:color="auto"/>
              </w:divBdr>
              <w:divsChild>
                <w:div w:id="475225580">
                  <w:marLeft w:val="0"/>
                  <w:marRight w:val="0"/>
                  <w:marTop w:val="750"/>
                  <w:marBottom w:val="750"/>
                  <w:divBdr>
                    <w:top w:val="none" w:sz="0" w:space="0" w:color="auto"/>
                    <w:left w:val="none" w:sz="0" w:space="0" w:color="auto"/>
                    <w:bottom w:val="none" w:sz="0" w:space="0" w:color="auto"/>
                    <w:right w:val="none" w:sz="0" w:space="0" w:color="auto"/>
                  </w:divBdr>
                  <w:divsChild>
                    <w:div w:id="1702823130">
                      <w:marLeft w:val="0"/>
                      <w:marRight w:val="0"/>
                      <w:marTop w:val="0"/>
                      <w:marBottom w:val="0"/>
                      <w:divBdr>
                        <w:top w:val="none" w:sz="0" w:space="0" w:color="auto"/>
                        <w:left w:val="none" w:sz="0" w:space="0" w:color="auto"/>
                        <w:bottom w:val="none" w:sz="0" w:space="0" w:color="auto"/>
                        <w:right w:val="none" w:sz="0" w:space="0" w:color="auto"/>
                      </w:divBdr>
                      <w:divsChild>
                        <w:div w:id="780300892">
                          <w:marLeft w:val="0"/>
                          <w:marRight w:val="0"/>
                          <w:marTop w:val="0"/>
                          <w:marBottom w:val="0"/>
                          <w:divBdr>
                            <w:top w:val="none" w:sz="0" w:space="0" w:color="auto"/>
                            <w:left w:val="none" w:sz="0" w:space="0" w:color="auto"/>
                            <w:bottom w:val="none" w:sz="0" w:space="0" w:color="auto"/>
                            <w:right w:val="none" w:sz="0" w:space="0" w:color="auto"/>
                          </w:divBdr>
                          <w:divsChild>
                            <w:div w:id="10698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46389">
              <w:marLeft w:val="0"/>
              <w:marRight w:val="0"/>
              <w:marTop w:val="100"/>
              <w:marBottom w:val="100"/>
              <w:divBdr>
                <w:top w:val="dashed" w:sz="6" w:space="0" w:color="A8A8A8"/>
                <w:left w:val="none" w:sz="0" w:space="0" w:color="auto"/>
                <w:bottom w:val="none" w:sz="0" w:space="0" w:color="auto"/>
                <w:right w:val="none" w:sz="0" w:space="0" w:color="auto"/>
              </w:divBdr>
              <w:divsChild>
                <w:div w:id="1792046026">
                  <w:marLeft w:val="0"/>
                  <w:marRight w:val="0"/>
                  <w:marTop w:val="750"/>
                  <w:marBottom w:val="750"/>
                  <w:divBdr>
                    <w:top w:val="none" w:sz="0" w:space="0" w:color="auto"/>
                    <w:left w:val="none" w:sz="0" w:space="0" w:color="auto"/>
                    <w:bottom w:val="none" w:sz="0" w:space="0" w:color="auto"/>
                    <w:right w:val="none" w:sz="0" w:space="0" w:color="auto"/>
                  </w:divBdr>
                  <w:divsChild>
                    <w:div w:id="591282640">
                      <w:marLeft w:val="0"/>
                      <w:marRight w:val="0"/>
                      <w:marTop w:val="0"/>
                      <w:marBottom w:val="0"/>
                      <w:divBdr>
                        <w:top w:val="none" w:sz="0" w:space="0" w:color="auto"/>
                        <w:left w:val="none" w:sz="0" w:space="0" w:color="auto"/>
                        <w:bottom w:val="none" w:sz="0" w:space="0" w:color="auto"/>
                        <w:right w:val="none" w:sz="0" w:space="0" w:color="auto"/>
                      </w:divBdr>
                      <w:divsChild>
                        <w:div w:id="1186212668">
                          <w:marLeft w:val="0"/>
                          <w:marRight w:val="0"/>
                          <w:marTop w:val="0"/>
                          <w:marBottom w:val="0"/>
                          <w:divBdr>
                            <w:top w:val="none" w:sz="0" w:space="0" w:color="auto"/>
                            <w:left w:val="none" w:sz="0" w:space="0" w:color="auto"/>
                            <w:bottom w:val="none" w:sz="0" w:space="0" w:color="auto"/>
                            <w:right w:val="none" w:sz="0" w:space="0" w:color="auto"/>
                          </w:divBdr>
                          <w:divsChild>
                            <w:div w:id="13848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99204">
              <w:marLeft w:val="0"/>
              <w:marRight w:val="0"/>
              <w:marTop w:val="100"/>
              <w:marBottom w:val="100"/>
              <w:divBdr>
                <w:top w:val="dashed" w:sz="6" w:space="0" w:color="A8A8A8"/>
                <w:left w:val="none" w:sz="0" w:space="0" w:color="auto"/>
                <w:bottom w:val="none" w:sz="0" w:space="0" w:color="auto"/>
                <w:right w:val="none" w:sz="0" w:space="0" w:color="auto"/>
              </w:divBdr>
              <w:divsChild>
                <w:div w:id="715204020">
                  <w:marLeft w:val="0"/>
                  <w:marRight w:val="0"/>
                  <w:marTop w:val="750"/>
                  <w:marBottom w:val="750"/>
                  <w:divBdr>
                    <w:top w:val="none" w:sz="0" w:space="0" w:color="auto"/>
                    <w:left w:val="none" w:sz="0" w:space="0" w:color="auto"/>
                    <w:bottom w:val="none" w:sz="0" w:space="0" w:color="auto"/>
                    <w:right w:val="none" w:sz="0" w:space="0" w:color="auto"/>
                  </w:divBdr>
                  <w:divsChild>
                    <w:div w:id="364330143">
                      <w:marLeft w:val="0"/>
                      <w:marRight w:val="0"/>
                      <w:marTop w:val="0"/>
                      <w:marBottom w:val="0"/>
                      <w:divBdr>
                        <w:top w:val="none" w:sz="0" w:space="0" w:color="auto"/>
                        <w:left w:val="none" w:sz="0" w:space="0" w:color="auto"/>
                        <w:bottom w:val="none" w:sz="0" w:space="0" w:color="auto"/>
                        <w:right w:val="none" w:sz="0" w:space="0" w:color="auto"/>
                      </w:divBdr>
                      <w:divsChild>
                        <w:div w:id="826703795">
                          <w:marLeft w:val="0"/>
                          <w:marRight w:val="0"/>
                          <w:marTop w:val="0"/>
                          <w:marBottom w:val="0"/>
                          <w:divBdr>
                            <w:top w:val="none" w:sz="0" w:space="0" w:color="auto"/>
                            <w:left w:val="none" w:sz="0" w:space="0" w:color="auto"/>
                            <w:bottom w:val="none" w:sz="0" w:space="0" w:color="auto"/>
                            <w:right w:val="none" w:sz="0" w:space="0" w:color="auto"/>
                          </w:divBdr>
                          <w:divsChild>
                            <w:div w:id="1189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7475">
              <w:marLeft w:val="0"/>
              <w:marRight w:val="0"/>
              <w:marTop w:val="100"/>
              <w:marBottom w:val="100"/>
              <w:divBdr>
                <w:top w:val="dashed" w:sz="6" w:space="0" w:color="A8A8A8"/>
                <w:left w:val="none" w:sz="0" w:space="0" w:color="auto"/>
                <w:bottom w:val="none" w:sz="0" w:space="0" w:color="auto"/>
                <w:right w:val="none" w:sz="0" w:space="0" w:color="auto"/>
              </w:divBdr>
              <w:divsChild>
                <w:div w:id="122357962">
                  <w:marLeft w:val="0"/>
                  <w:marRight w:val="0"/>
                  <w:marTop w:val="750"/>
                  <w:marBottom w:val="750"/>
                  <w:divBdr>
                    <w:top w:val="none" w:sz="0" w:space="0" w:color="auto"/>
                    <w:left w:val="none" w:sz="0" w:space="0" w:color="auto"/>
                    <w:bottom w:val="none" w:sz="0" w:space="0" w:color="auto"/>
                    <w:right w:val="none" w:sz="0" w:space="0" w:color="auto"/>
                  </w:divBdr>
                  <w:divsChild>
                    <w:div w:id="1191261715">
                      <w:marLeft w:val="0"/>
                      <w:marRight w:val="0"/>
                      <w:marTop w:val="0"/>
                      <w:marBottom w:val="0"/>
                      <w:divBdr>
                        <w:top w:val="none" w:sz="0" w:space="0" w:color="auto"/>
                        <w:left w:val="none" w:sz="0" w:space="0" w:color="auto"/>
                        <w:bottom w:val="none" w:sz="0" w:space="0" w:color="auto"/>
                        <w:right w:val="none" w:sz="0" w:space="0" w:color="auto"/>
                      </w:divBdr>
                      <w:divsChild>
                        <w:div w:id="836382685">
                          <w:marLeft w:val="0"/>
                          <w:marRight w:val="0"/>
                          <w:marTop w:val="0"/>
                          <w:marBottom w:val="0"/>
                          <w:divBdr>
                            <w:top w:val="none" w:sz="0" w:space="0" w:color="auto"/>
                            <w:left w:val="none" w:sz="0" w:space="0" w:color="auto"/>
                            <w:bottom w:val="none" w:sz="0" w:space="0" w:color="auto"/>
                            <w:right w:val="none" w:sz="0" w:space="0" w:color="auto"/>
                          </w:divBdr>
                          <w:divsChild>
                            <w:div w:id="16738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7141">
              <w:marLeft w:val="0"/>
              <w:marRight w:val="0"/>
              <w:marTop w:val="100"/>
              <w:marBottom w:val="100"/>
              <w:divBdr>
                <w:top w:val="dashed" w:sz="6" w:space="0" w:color="A8A8A8"/>
                <w:left w:val="none" w:sz="0" w:space="0" w:color="auto"/>
                <w:bottom w:val="none" w:sz="0" w:space="0" w:color="auto"/>
                <w:right w:val="none" w:sz="0" w:space="0" w:color="auto"/>
              </w:divBdr>
              <w:divsChild>
                <w:div w:id="1959096047">
                  <w:marLeft w:val="0"/>
                  <w:marRight w:val="0"/>
                  <w:marTop w:val="750"/>
                  <w:marBottom w:val="750"/>
                  <w:divBdr>
                    <w:top w:val="none" w:sz="0" w:space="0" w:color="auto"/>
                    <w:left w:val="none" w:sz="0" w:space="0" w:color="auto"/>
                    <w:bottom w:val="none" w:sz="0" w:space="0" w:color="auto"/>
                    <w:right w:val="none" w:sz="0" w:space="0" w:color="auto"/>
                  </w:divBdr>
                  <w:divsChild>
                    <w:div w:id="1918634001">
                      <w:marLeft w:val="0"/>
                      <w:marRight w:val="0"/>
                      <w:marTop w:val="0"/>
                      <w:marBottom w:val="0"/>
                      <w:divBdr>
                        <w:top w:val="none" w:sz="0" w:space="0" w:color="auto"/>
                        <w:left w:val="none" w:sz="0" w:space="0" w:color="auto"/>
                        <w:bottom w:val="none" w:sz="0" w:space="0" w:color="auto"/>
                        <w:right w:val="none" w:sz="0" w:space="0" w:color="auto"/>
                      </w:divBdr>
                      <w:divsChild>
                        <w:div w:id="1548491490">
                          <w:marLeft w:val="0"/>
                          <w:marRight w:val="0"/>
                          <w:marTop w:val="0"/>
                          <w:marBottom w:val="0"/>
                          <w:divBdr>
                            <w:top w:val="none" w:sz="0" w:space="0" w:color="auto"/>
                            <w:left w:val="none" w:sz="0" w:space="0" w:color="auto"/>
                            <w:bottom w:val="none" w:sz="0" w:space="0" w:color="auto"/>
                            <w:right w:val="none" w:sz="0" w:space="0" w:color="auto"/>
                          </w:divBdr>
                          <w:divsChild>
                            <w:div w:id="10983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46901">
              <w:marLeft w:val="0"/>
              <w:marRight w:val="0"/>
              <w:marTop w:val="100"/>
              <w:marBottom w:val="100"/>
              <w:divBdr>
                <w:top w:val="dashed" w:sz="6" w:space="0" w:color="A8A8A8"/>
                <w:left w:val="none" w:sz="0" w:space="0" w:color="auto"/>
                <w:bottom w:val="none" w:sz="0" w:space="0" w:color="auto"/>
                <w:right w:val="none" w:sz="0" w:space="0" w:color="auto"/>
              </w:divBdr>
              <w:divsChild>
                <w:div w:id="1588074737">
                  <w:marLeft w:val="0"/>
                  <w:marRight w:val="0"/>
                  <w:marTop w:val="750"/>
                  <w:marBottom w:val="750"/>
                  <w:divBdr>
                    <w:top w:val="none" w:sz="0" w:space="0" w:color="auto"/>
                    <w:left w:val="none" w:sz="0" w:space="0" w:color="auto"/>
                    <w:bottom w:val="none" w:sz="0" w:space="0" w:color="auto"/>
                    <w:right w:val="none" w:sz="0" w:space="0" w:color="auto"/>
                  </w:divBdr>
                  <w:divsChild>
                    <w:div w:id="286202043">
                      <w:marLeft w:val="0"/>
                      <w:marRight w:val="0"/>
                      <w:marTop w:val="0"/>
                      <w:marBottom w:val="0"/>
                      <w:divBdr>
                        <w:top w:val="none" w:sz="0" w:space="0" w:color="auto"/>
                        <w:left w:val="none" w:sz="0" w:space="0" w:color="auto"/>
                        <w:bottom w:val="none" w:sz="0" w:space="0" w:color="auto"/>
                        <w:right w:val="none" w:sz="0" w:space="0" w:color="auto"/>
                      </w:divBdr>
                      <w:divsChild>
                        <w:div w:id="2019305408">
                          <w:marLeft w:val="0"/>
                          <w:marRight w:val="0"/>
                          <w:marTop w:val="0"/>
                          <w:marBottom w:val="0"/>
                          <w:divBdr>
                            <w:top w:val="none" w:sz="0" w:space="0" w:color="auto"/>
                            <w:left w:val="none" w:sz="0" w:space="0" w:color="auto"/>
                            <w:bottom w:val="none" w:sz="0" w:space="0" w:color="auto"/>
                            <w:right w:val="none" w:sz="0" w:space="0" w:color="auto"/>
                          </w:divBdr>
                          <w:divsChild>
                            <w:div w:id="17670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9626">
              <w:marLeft w:val="0"/>
              <w:marRight w:val="0"/>
              <w:marTop w:val="100"/>
              <w:marBottom w:val="100"/>
              <w:divBdr>
                <w:top w:val="dashed" w:sz="6" w:space="0" w:color="A8A8A8"/>
                <w:left w:val="none" w:sz="0" w:space="0" w:color="auto"/>
                <w:bottom w:val="none" w:sz="0" w:space="0" w:color="auto"/>
                <w:right w:val="none" w:sz="0" w:space="0" w:color="auto"/>
              </w:divBdr>
              <w:divsChild>
                <w:div w:id="1628928264">
                  <w:marLeft w:val="0"/>
                  <w:marRight w:val="0"/>
                  <w:marTop w:val="750"/>
                  <w:marBottom w:val="750"/>
                  <w:divBdr>
                    <w:top w:val="none" w:sz="0" w:space="0" w:color="auto"/>
                    <w:left w:val="none" w:sz="0" w:space="0" w:color="auto"/>
                    <w:bottom w:val="none" w:sz="0" w:space="0" w:color="auto"/>
                    <w:right w:val="none" w:sz="0" w:space="0" w:color="auto"/>
                  </w:divBdr>
                  <w:divsChild>
                    <w:div w:id="517700709">
                      <w:marLeft w:val="0"/>
                      <w:marRight w:val="0"/>
                      <w:marTop w:val="0"/>
                      <w:marBottom w:val="0"/>
                      <w:divBdr>
                        <w:top w:val="none" w:sz="0" w:space="0" w:color="auto"/>
                        <w:left w:val="none" w:sz="0" w:space="0" w:color="auto"/>
                        <w:bottom w:val="none" w:sz="0" w:space="0" w:color="auto"/>
                        <w:right w:val="none" w:sz="0" w:space="0" w:color="auto"/>
                      </w:divBdr>
                      <w:divsChild>
                        <w:div w:id="2063209914">
                          <w:marLeft w:val="0"/>
                          <w:marRight w:val="0"/>
                          <w:marTop w:val="0"/>
                          <w:marBottom w:val="0"/>
                          <w:divBdr>
                            <w:top w:val="none" w:sz="0" w:space="0" w:color="auto"/>
                            <w:left w:val="none" w:sz="0" w:space="0" w:color="auto"/>
                            <w:bottom w:val="none" w:sz="0" w:space="0" w:color="auto"/>
                            <w:right w:val="none" w:sz="0" w:space="0" w:color="auto"/>
                          </w:divBdr>
                          <w:divsChild>
                            <w:div w:id="15904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990039">
      <w:bodyDiv w:val="1"/>
      <w:marLeft w:val="0"/>
      <w:marRight w:val="0"/>
      <w:marTop w:val="0"/>
      <w:marBottom w:val="0"/>
      <w:divBdr>
        <w:top w:val="none" w:sz="0" w:space="0" w:color="auto"/>
        <w:left w:val="none" w:sz="0" w:space="0" w:color="auto"/>
        <w:bottom w:val="none" w:sz="0" w:space="0" w:color="auto"/>
        <w:right w:val="none" w:sz="0" w:space="0" w:color="auto"/>
      </w:divBdr>
      <w:divsChild>
        <w:div w:id="1935674483">
          <w:marLeft w:val="0"/>
          <w:marRight w:val="0"/>
          <w:marTop w:val="0"/>
          <w:marBottom w:val="0"/>
          <w:divBdr>
            <w:top w:val="none" w:sz="0" w:space="0" w:color="auto"/>
            <w:left w:val="none" w:sz="0" w:space="0" w:color="auto"/>
            <w:bottom w:val="none" w:sz="0" w:space="0" w:color="auto"/>
            <w:right w:val="none" w:sz="0" w:space="0" w:color="auto"/>
          </w:divBdr>
          <w:divsChild>
            <w:div w:id="4582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735">
      <w:bodyDiv w:val="1"/>
      <w:marLeft w:val="0"/>
      <w:marRight w:val="0"/>
      <w:marTop w:val="0"/>
      <w:marBottom w:val="0"/>
      <w:divBdr>
        <w:top w:val="none" w:sz="0" w:space="0" w:color="auto"/>
        <w:left w:val="none" w:sz="0" w:space="0" w:color="auto"/>
        <w:bottom w:val="none" w:sz="0" w:space="0" w:color="auto"/>
        <w:right w:val="none" w:sz="0" w:space="0" w:color="auto"/>
      </w:divBdr>
      <w:divsChild>
        <w:div w:id="777333581">
          <w:marLeft w:val="0"/>
          <w:marRight w:val="0"/>
          <w:marTop w:val="100"/>
          <w:marBottom w:val="100"/>
          <w:divBdr>
            <w:top w:val="dashed" w:sz="6" w:space="0" w:color="A8A8A8"/>
            <w:left w:val="none" w:sz="0" w:space="0" w:color="auto"/>
            <w:bottom w:val="none" w:sz="0" w:space="0" w:color="auto"/>
            <w:right w:val="none" w:sz="0" w:space="0" w:color="auto"/>
          </w:divBdr>
          <w:divsChild>
            <w:div w:id="1598245771">
              <w:marLeft w:val="0"/>
              <w:marRight w:val="0"/>
              <w:marTop w:val="750"/>
              <w:marBottom w:val="750"/>
              <w:divBdr>
                <w:top w:val="none" w:sz="0" w:space="0" w:color="auto"/>
                <w:left w:val="none" w:sz="0" w:space="0" w:color="auto"/>
                <w:bottom w:val="none" w:sz="0" w:space="0" w:color="auto"/>
                <w:right w:val="none" w:sz="0" w:space="0" w:color="auto"/>
              </w:divBdr>
              <w:divsChild>
                <w:div w:id="1399330570">
                  <w:marLeft w:val="0"/>
                  <w:marRight w:val="0"/>
                  <w:marTop w:val="0"/>
                  <w:marBottom w:val="0"/>
                  <w:divBdr>
                    <w:top w:val="none" w:sz="0" w:space="0" w:color="auto"/>
                    <w:left w:val="none" w:sz="0" w:space="0" w:color="auto"/>
                    <w:bottom w:val="none" w:sz="0" w:space="0" w:color="auto"/>
                    <w:right w:val="none" w:sz="0" w:space="0" w:color="auto"/>
                  </w:divBdr>
                  <w:divsChild>
                    <w:div w:id="736368063">
                      <w:marLeft w:val="0"/>
                      <w:marRight w:val="0"/>
                      <w:marTop w:val="0"/>
                      <w:marBottom w:val="0"/>
                      <w:divBdr>
                        <w:top w:val="none" w:sz="0" w:space="0" w:color="auto"/>
                        <w:left w:val="none" w:sz="0" w:space="0" w:color="auto"/>
                        <w:bottom w:val="none" w:sz="0" w:space="0" w:color="auto"/>
                        <w:right w:val="none" w:sz="0" w:space="0" w:color="auto"/>
                      </w:divBdr>
                      <w:divsChild>
                        <w:div w:id="19919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01052">
          <w:marLeft w:val="0"/>
          <w:marRight w:val="0"/>
          <w:marTop w:val="100"/>
          <w:marBottom w:val="100"/>
          <w:divBdr>
            <w:top w:val="dashed" w:sz="6" w:space="0" w:color="A8A8A8"/>
            <w:left w:val="none" w:sz="0" w:space="0" w:color="auto"/>
            <w:bottom w:val="none" w:sz="0" w:space="0" w:color="auto"/>
            <w:right w:val="none" w:sz="0" w:space="0" w:color="auto"/>
          </w:divBdr>
          <w:divsChild>
            <w:div w:id="733239288">
              <w:marLeft w:val="0"/>
              <w:marRight w:val="0"/>
              <w:marTop w:val="750"/>
              <w:marBottom w:val="750"/>
              <w:divBdr>
                <w:top w:val="none" w:sz="0" w:space="0" w:color="auto"/>
                <w:left w:val="none" w:sz="0" w:space="0" w:color="auto"/>
                <w:bottom w:val="none" w:sz="0" w:space="0" w:color="auto"/>
                <w:right w:val="none" w:sz="0" w:space="0" w:color="auto"/>
              </w:divBdr>
              <w:divsChild>
                <w:div w:id="2060471656">
                  <w:marLeft w:val="0"/>
                  <w:marRight w:val="0"/>
                  <w:marTop w:val="0"/>
                  <w:marBottom w:val="0"/>
                  <w:divBdr>
                    <w:top w:val="none" w:sz="0" w:space="0" w:color="auto"/>
                    <w:left w:val="none" w:sz="0" w:space="0" w:color="auto"/>
                    <w:bottom w:val="none" w:sz="0" w:space="0" w:color="auto"/>
                    <w:right w:val="none" w:sz="0" w:space="0" w:color="auto"/>
                  </w:divBdr>
                  <w:divsChild>
                    <w:div w:id="935483601">
                      <w:marLeft w:val="0"/>
                      <w:marRight w:val="0"/>
                      <w:marTop w:val="0"/>
                      <w:marBottom w:val="0"/>
                      <w:divBdr>
                        <w:top w:val="none" w:sz="0" w:space="0" w:color="auto"/>
                        <w:left w:val="none" w:sz="0" w:space="0" w:color="auto"/>
                        <w:bottom w:val="none" w:sz="0" w:space="0" w:color="auto"/>
                        <w:right w:val="none" w:sz="0" w:space="0" w:color="auto"/>
                      </w:divBdr>
                      <w:divsChild>
                        <w:div w:id="9618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77441">
      <w:bodyDiv w:val="1"/>
      <w:marLeft w:val="0"/>
      <w:marRight w:val="0"/>
      <w:marTop w:val="0"/>
      <w:marBottom w:val="0"/>
      <w:divBdr>
        <w:top w:val="none" w:sz="0" w:space="0" w:color="auto"/>
        <w:left w:val="none" w:sz="0" w:space="0" w:color="auto"/>
        <w:bottom w:val="none" w:sz="0" w:space="0" w:color="auto"/>
        <w:right w:val="none" w:sz="0" w:space="0" w:color="auto"/>
      </w:divBdr>
      <w:divsChild>
        <w:div w:id="2096244154">
          <w:marLeft w:val="0"/>
          <w:marRight w:val="0"/>
          <w:marTop w:val="0"/>
          <w:marBottom w:val="0"/>
          <w:divBdr>
            <w:top w:val="none" w:sz="0" w:space="0" w:color="auto"/>
            <w:left w:val="none" w:sz="0" w:space="0" w:color="auto"/>
            <w:bottom w:val="none" w:sz="0" w:space="0" w:color="auto"/>
            <w:right w:val="none" w:sz="0" w:space="0" w:color="auto"/>
          </w:divBdr>
          <w:divsChild>
            <w:div w:id="1478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1002/2016GL068507" TargetMode="External"/><Relationship Id="rId3" Type="http://schemas.openxmlformats.org/officeDocument/2006/relationships/settings" Target="settings.xml"/><Relationship Id="rId7" Type="http://schemas.openxmlformats.org/officeDocument/2006/relationships/image" Target="media/image1.jp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1770</TotalTime>
  <Pages>1</Pages>
  <Words>2957</Words>
  <Characters>16860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COAST Proposal Draft, Fall 2024</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 Proposal Draft, Fall 2024</dc:title>
  <dc:creator>Savannah K. Miller</dc:creator>
  <cp:keywords/>
  <cp:lastModifiedBy>Miller, Savannah K CIV USARMY CESPN (USA)</cp:lastModifiedBy>
  <cp:revision>171</cp:revision>
  <dcterms:created xsi:type="dcterms:W3CDTF">2024-11-18T07:24:00Z</dcterms:created>
  <dcterms:modified xsi:type="dcterms:W3CDTF">2024-12-12T17:03:00Z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toc-title">
    <vt:lpwstr>Table of contents</vt:lpwstr>
  </property>
</Properties>
</file>